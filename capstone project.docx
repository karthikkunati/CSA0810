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82FF" w14:textId="0224FDF6" w:rsidR="00FF6A4E" w:rsidRDefault="00FC3344" w:rsidP="00FF6A4E">
      <w:pPr>
        <w:rPr>
          <w:rFonts w:ascii="Times New Roman" w:eastAsia="Times New Roman" w:hAnsi="Times New Roman" w:cs="Times New Roman"/>
          <w:sz w:val="24"/>
          <w:szCs w:val="24"/>
          <w:u w:val="single"/>
        </w:rPr>
      </w:pPr>
      <w:r>
        <w:rPr>
          <w:noProof/>
        </w:rPr>
        <w:drawing>
          <wp:anchor distT="0" distB="0" distL="114300" distR="114300" simplePos="0" relativeHeight="251658241" behindDoc="0" locked="0" layoutInCell="1" allowOverlap="1" wp14:anchorId="45F6AE14" wp14:editId="37DE5EC7">
            <wp:simplePos x="0" y="0"/>
            <wp:positionH relativeFrom="column">
              <wp:posOffset>4735830</wp:posOffset>
            </wp:positionH>
            <wp:positionV relativeFrom="paragraph">
              <wp:posOffset>0</wp:posOffset>
            </wp:positionV>
            <wp:extent cx="1569720" cy="13335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69720" cy="133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05E0F70" wp14:editId="5D961CEE">
            <wp:extent cx="1249680" cy="1234440"/>
            <wp:effectExtent l="0" t="0" r="7620" b="3810"/>
            <wp:docPr id="188750519" name="Picture 3" descr="Saveetha School of Engineering Employees, Location, Alumn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School of Engineering Employees, Location, Alumni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680" cy="1234440"/>
                    </a:xfrm>
                    <a:prstGeom prst="rect">
                      <a:avLst/>
                    </a:prstGeom>
                    <a:noFill/>
                    <a:ln>
                      <a:noFill/>
                    </a:ln>
                  </pic:spPr>
                </pic:pic>
              </a:graphicData>
            </a:graphic>
          </wp:inline>
        </w:drawing>
      </w:r>
      <w:r w:rsidR="00D845AE" w:rsidRPr="00D845AE">
        <w:rPr>
          <w:rFonts w:ascii="Times New Roman" w:hAnsi="Times New Roman" w:cs="Times New Roman"/>
          <w:b/>
          <w:bCs/>
          <w:sz w:val="28"/>
          <w:szCs w:val="28"/>
        </w:rPr>
        <w:t xml:space="preserve"> </w:t>
      </w:r>
      <w:r w:rsidR="00FF6A4E">
        <w:rPr>
          <w:noProof/>
        </w:rPr>
        <w:drawing>
          <wp:anchor distT="0" distB="0" distL="0" distR="0" simplePos="0" relativeHeight="251658240" behindDoc="1" locked="0" layoutInCell="1" allowOverlap="1" wp14:anchorId="3DA16FE1" wp14:editId="4A295923">
            <wp:simplePos x="0" y="0"/>
            <wp:positionH relativeFrom="column">
              <wp:posOffset>12109450</wp:posOffset>
            </wp:positionH>
            <wp:positionV relativeFrom="paragraph">
              <wp:posOffset>136525</wp:posOffset>
            </wp:positionV>
            <wp:extent cx="712470" cy="9144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712470" cy="914400"/>
                    </a:xfrm>
                    <a:prstGeom prst="rect">
                      <a:avLst/>
                    </a:prstGeom>
                  </pic:spPr>
                </pic:pic>
              </a:graphicData>
            </a:graphic>
          </wp:anchor>
        </w:drawing>
      </w:r>
      <w:r w:rsidR="009C3D11">
        <w:rPr>
          <w:rFonts w:ascii="Times New Roman" w:hAnsi="Times New Roman" w:cs="Times New Roman"/>
          <w:b/>
          <w:bCs/>
          <w:sz w:val="28"/>
          <w:szCs w:val="28"/>
        </w:rPr>
        <w:t xml:space="preserve">                                                                              </w:t>
      </w:r>
    </w:p>
    <w:p w14:paraId="542B6ED8" w14:textId="77777777" w:rsidR="00FF6A4E" w:rsidRDefault="00FF6A4E" w:rsidP="00FF6A4E">
      <w:pPr>
        <w:jc w:val="center"/>
        <w:rPr>
          <w:rFonts w:ascii="Times New Roman" w:eastAsia="Times New Roman" w:hAnsi="Times New Roman" w:cs="Times New Roman"/>
          <w:b/>
          <w:sz w:val="28"/>
          <w:szCs w:val="28"/>
        </w:rPr>
      </w:pPr>
    </w:p>
    <w:p w14:paraId="7DB63099" w14:textId="77777777" w:rsidR="00FF6A4E" w:rsidRDefault="00FF6A4E" w:rsidP="00FF6A4E">
      <w:pPr>
        <w:jc w:val="center"/>
        <w:rPr>
          <w:rFonts w:ascii="Times New Roman" w:eastAsia="Times New Roman" w:hAnsi="Times New Roman" w:cs="Times New Roman"/>
          <w:b/>
          <w:sz w:val="28"/>
          <w:szCs w:val="28"/>
        </w:rPr>
      </w:pPr>
    </w:p>
    <w:p w14:paraId="2F2231C0" w14:textId="4E932318" w:rsidR="00FF6A4E" w:rsidRDefault="00FF6A4E" w:rsidP="00FF6A4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14:paraId="4DDB66AB" w14:textId="77777777" w:rsidR="00FF6A4E" w:rsidRDefault="00FF6A4E" w:rsidP="00FF6A4E">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7400C8C0" w14:textId="76C424D8" w:rsidR="003262D0" w:rsidRDefault="00FF6A4E" w:rsidP="003262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r w:rsidR="003262D0">
        <w:rPr>
          <w:rFonts w:ascii="Times New Roman" w:eastAsia="Times New Roman" w:hAnsi="Times New Roman" w:cs="Times New Roman"/>
          <w:b/>
          <w:sz w:val="24"/>
          <w:szCs w:val="24"/>
        </w:rPr>
        <w:t xml:space="preserve"> </w:t>
      </w:r>
    </w:p>
    <w:p w14:paraId="1F1ED9C5" w14:textId="77777777" w:rsidR="003262D0" w:rsidRPr="003262D0" w:rsidRDefault="003262D0" w:rsidP="003262D0">
      <w:pPr>
        <w:jc w:val="center"/>
        <w:rPr>
          <w:rFonts w:ascii="Times New Roman" w:eastAsia="Times New Roman" w:hAnsi="Times New Roman" w:cs="Times New Roman"/>
          <w:b/>
          <w:sz w:val="32"/>
          <w:szCs w:val="32"/>
        </w:rPr>
      </w:pPr>
    </w:p>
    <w:p w14:paraId="59CFEA41" w14:textId="77777777" w:rsidR="003262D0" w:rsidRPr="003262D0" w:rsidRDefault="003262D0" w:rsidP="003262D0">
      <w:pPr>
        <w:spacing w:after="0"/>
        <w:jc w:val="center"/>
        <w:rPr>
          <w:rFonts w:ascii="Times New Roman" w:eastAsia="Times New Roman" w:hAnsi="Times New Roman" w:cs="Times New Roman"/>
          <w:b/>
          <w:sz w:val="32"/>
          <w:szCs w:val="32"/>
        </w:rPr>
      </w:pPr>
      <w:r w:rsidRPr="003262D0">
        <w:rPr>
          <w:rFonts w:ascii="Times New Roman" w:eastAsia="Times New Roman" w:hAnsi="Times New Roman" w:cs="Times New Roman"/>
          <w:b/>
          <w:sz w:val="32"/>
          <w:szCs w:val="32"/>
        </w:rPr>
        <w:t>Image classification using deep learning in python</w:t>
      </w:r>
    </w:p>
    <w:p w14:paraId="583492AE" w14:textId="77777777" w:rsidR="00FF6A4E" w:rsidRDefault="00FF6A4E" w:rsidP="003262D0">
      <w:pPr>
        <w:rPr>
          <w:rFonts w:ascii="Times New Roman" w:eastAsia="Times New Roman" w:hAnsi="Times New Roman" w:cs="Times New Roman"/>
          <w:b/>
          <w:sz w:val="24"/>
          <w:szCs w:val="24"/>
          <w:u w:val="single"/>
        </w:rPr>
      </w:pPr>
    </w:p>
    <w:p w14:paraId="581FA745" w14:textId="77777777" w:rsidR="00FF6A4E" w:rsidRDefault="00FF6A4E" w:rsidP="00FF6A4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5160E07A" w14:textId="77777777" w:rsidR="00FF6A4E" w:rsidRDefault="00FF6A4E" w:rsidP="00FF6A4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0C907D11" w14:textId="75B7DC63" w:rsidR="00FF6A4E" w:rsidRDefault="00D51488" w:rsidP="00FF6A4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COURSE WITH CODE</w:t>
      </w:r>
    </w:p>
    <w:p w14:paraId="1E1AB95D" w14:textId="77777777" w:rsidR="00FF6A4E" w:rsidRDefault="00FF6A4E" w:rsidP="00FF6A4E">
      <w:pPr>
        <w:spacing w:after="0"/>
        <w:rPr>
          <w:rFonts w:ascii="Times New Roman" w:eastAsia="Times New Roman" w:hAnsi="Times New Roman" w:cs="Times New Roman"/>
          <w:b/>
          <w:sz w:val="28"/>
          <w:szCs w:val="28"/>
        </w:rPr>
      </w:pPr>
    </w:p>
    <w:p w14:paraId="0245E381" w14:textId="77777777" w:rsidR="00FF6A4E" w:rsidRDefault="00FF6A4E" w:rsidP="00FF6A4E">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4E35809D" w14:textId="77777777" w:rsidR="00FF6A4E" w:rsidRDefault="00FF6A4E" w:rsidP="00FF6A4E">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593DC14" w14:textId="77777777" w:rsidR="00FF6A4E" w:rsidRDefault="00FF6A4E" w:rsidP="00FF6A4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46EE254" w14:textId="77777777" w:rsidR="00FF6A4E" w:rsidRDefault="00FF6A4E" w:rsidP="00FF6A4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BIOMEDI</w:t>
      </w:r>
      <w:r>
        <w:rPr>
          <w:rFonts w:ascii="Times New Roman" w:eastAsia="Times New Roman" w:hAnsi="Times New Roman" w:cs="Times New Roman"/>
          <w:b/>
          <w:sz w:val="28"/>
          <w:szCs w:val="28"/>
        </w:rPr>
        <w:t xml:space="preserve">CAL ENGINEERING </w:t>
      </w:r>
    </w:p>
    <w:p w14:paraId="6CED7C1E" w14:textId="77777777" w:rsidR="00FF6A4E" w:rsidRDefault="00FF6A4E" w:rsidP="00FF6A4E">
      <w:pPr>
        <w:spacing w:after="0" w:line="360" w:lineRule="auto"/>
        <w:jc w:val="center"/>
        <w:rPr>
          <w:rFonts w:ascii="Times New Roman" w:eastAsia="Times New Roman" w:hAnsi="Times New Roman" w:cs="Times New Roman"/>
          <w:b/>
          <w:sz w:val="28"/>
          <w:szCs w:val="28"/>
        </w:rPr>
      </w:pPr>
    </w:p>
    <w:p w14:paraId="6DBF6F4D" w14:textId="77777777" w:rsidR="00FF6A4E" w:rsidRDefault="00FF6A4E" w:rsidP="00FF6A4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641DC618" w14:textId="2CEFD54E" w:rsidR="00FF6A4E" w:rsidRDefault="00030832" w:rsidP="00FF6A4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NAM</w:t>
      </w:r>
      <w:r w:rsidR="00CD7E2A">
        <w:rPr>
          <w:rFonts w:ascii="Times New Roman" w:eastAsia="Times New Roman" w:hAnsi="Times New Roman" w:cs="Times New Roman"/>
          <w:b/>
          <w:sz w:val="28"/>
          <w:szCs w:val="28"/>
          <w:lang w:val="en-US"/>
        </w:rPr>
        <w:t>E: K. KARTHIK</w:t>
      </w:r>
    </w:p>
    <w:p w14:paraId="366FE7C1" w14:textId="1B341FED" w:rsidR="00FF6A4E" w:rsidRDefault="002D2971" w:rsidP="002D297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REG.NO</w:t>
      </w:r>
      <w:r w:rsidR="00CD7E2A">
        <w:rPr>
          <w:rFonts w:ascii="Times New Roman" w:eastAsia="Times New Roman" w:hAnsi="Times New Roman" w:cs="Times New Roman"/>
          <w:b/>
          <w:sz w:val="28"/>
          <w:szCs w:val="28"/>
        </w:rPr>
        <w:t>:  192472337</w:t>
      </w:r>
    </w:p>
    <w:p w14:paraId="67B08E0E" w14:textId="77777777" w:rsidR="002D2971" w:rsidRDefault="002D2971" w:rsidP="002D2971">
      <w:pPr>
        <w:spacing w:after="0" w:line="360" w:lineRule="auto"/>
        <w:jc w:val="center"/>
        <w:rPr>
          <w:rFonts w:ascii="Times New Roman" w:eastAsia="Times New Roman" w:hAnsi="Times New Roman" w:cs="Times New Roman"/>
          <w:b/>
          <w:sz w:val="28"/>
          <w:szCs w:val="28"/>
        </w:rPr>
      </w:pPr>
    </w:p>
    <w:p w14:paraId="7E1AA0EA" w14:textId="77777777" w:rsidR="00FF6A4E" w:rsidRDefault="00FF6A4E" w:rsidP="00FF6A4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459E6D61" w14:textId="08E04894" w:rsidR="00C416A6" w:rsidRDefault="00CD7E2A" w:rsidP="00C416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Dr. R Geetha</w:t>
      </w:r>
    </w:p>
    <w:p w14:paraId="3F5CE8F0" w14:textId="6D586D95" w:rsidR="00FF6A4E" w:rsidRPr="00C416A6" w:rsidRDefault="00FF6A4E" w:rsidP="00C416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202</w:t>
      </w:r>
      <w:r w:rsidR="00CD7E2A">
        <w:rPr>
          <w:rFonts w:ascii="Times New Roman" w:eastAsia="Times New Roman" w:hAnsi="Times New Roman" w:cs="Times New Roman"/>
          <w:b/>
          <w:sz w:val="36"/>
          <w:szCs w:val="36"/>
        </w:rPr>
        <w:t>4</w:t>
      </w:r>
      <w:r>
        <w:rPr>
          <w:rFonts w:ascii="Times New Roman" w:eastAsia="Times New Roman" w:hAnsi="Times New Roman" w:cs="Times New Roman"/>
          <w:b/>
          <w:sz w:val="36"/>
          <w:szCs w:val="36"/>
        </w:rPr>
        <w:t>-202</w:t>
      </w:r>
      <w:r w:rsidR="00CD7E2A">
        <w:rPr>
          <w:rFonts w:ascii="Times New Roman" w:eastAsia="Times New Roman" w:hAnsi="Times New Roman" w:cs="Times New Roman"/>
          <w:b/>
          <w:sz w:val="36"/>
          <w:szCs w:val="36"/>
        </w:rPr>
        <w:t>8</w:t>
      </w:r>
    </w:p>
    <w:p w14:paraId="6A6108EA" w14:textId="77777777" w:rsidR="00FF6A4E" w:rsidRDefault="00FF6A4E" w:rsidP="00FF6A4E">
      <w:pPr>
        <w:jc w:val="center"/>
        <w:rPr>
          <w:rFonts w:ascii="Times New Roman" w:eastAsia="Times New Roman" w:hAnsi="Times New Roman" w:cs="Times New Roman"/>
          <w:b/>
          <w:sz w:val="32"/>
          <w:szCs w:val="32"/>
        </w:rPr>
      </w:pPr>
    </w:p>
    <w:p w14:paraId="4D6554F9" w14:textId="279FEF06" w:rsidR="00D845AE" w:rsidRPr="00D845AE" w:rsidRDefault="00D845AE" w:rsidP="00D845AE">
      <w:pPr>
        <w:spacing w:after="0" w:line="360" w:lineRule="auto"/>
        <w:jc w:val="both"/>
        <w:rPr>
          <w:rFonts w:ascii="Times New Roman" w:hAnsi="Times New Roman" w:cs="Times New Roman"/>
          <w:b/>
          <w:bCs/>
          <w:sz w:val="28"/>
          <w:szCs w:val="28"/>
        </w:rPr>
      </w:pPr>
    </w:p>
    <w:p w14:paraId="4379AB73" w14:textId="77777777" w:rsidR="00D845AE" w:rsidRPr="00D845AE" w:rsidRDefault="00D845AE" w:rsidP="00D845AE">
      <w:pPr>
        <w:spacing w:after="0" w:line="360" w:lineRule="auto"/>
        <w:jc w:val="both"/>
        <w:rPr>
          <w:rFonts w:ascii="Times New Roman" w:hAnsi="Times New Roman" w:cs="Times New Roman"/>
          <w:b/>
          <w:bCs/>
          <w:sz w:val="28"/>
          <w:szCs w:val="28"/>
        </w:rPr>
      </w:pPr>
      <w:r w:rsidRPr="00D845AE">
        <w:rPr>
          <w:rFonts w:ascii="Times New Roman" w:hAnsi="Times New Roman" w:cs="Times New Roman"/>
          <w:b/>
          <w:bCs/>
          <w:sz w:val="28"/>
          <w:szCs w:val="28"/>
        </w:rPr>
        <w:t xml:space="preserve"> </w:t>
      </w:r>
    </w:p>
    <w:p w14:paraId="47479017" w14:textId="77777777" w:rsidR="00FF6A4E" w:rsidRDefault="00FF6A4E" w:rsidP="00584EBB">
      <w:pPr>
        <w:ind w:left="72"/>
        <w:jc w:val="center"/>
        <w:rPr>
          <w:rFonts w:ascii="Times New Roman" w:hAnsi="Times New Roman" w:cs="Times New Roman"/>
          <w:b/>
          <w:bCs/>
          <w:sz w:val="28"/>
          <w:szCs w:val="28"/>
        </w:rPr>
      </w:pPr>
    </w:p>
    <w:p w14:paraId="1A2C404B" w14:textId="77777777" w:rsidR="00FF6A4E" w:rsidRDefault="00FF6A4E" w:rsidP="00584EBB">
      <w:pPr>
        <w:ind w:left="72"/>
        <w:jc w:val="center"/>
        <w:rPr>
          <w:rFonts w:ascii="Times New Roman" w:hAnsi="Times New Roman" w:cs="Times New Roman"/>
          <w:b/>
          <w:bCs/>
          <w:sz w:val="28"/>
          <w:szCs w:val="28"/>
        </w:rPr>
      </w:pPr>
    </w:p>
    <w:p w14:paraId="791713C3" w14:textId="77777777" w:rsidR="00FF6A4E" w:rsidRDefault="00FF6A4E" w:rsidP="00584EBB">
      <w:pPr>
        <w:ind w:left="72"/>
        <w:jc w:val="center"/>
        <w:rPr>
          <w:rFonts w:ascii="Times New Roman" w:hAnsi="Times New Roman" w:cs="Times New Roman"/>
          <w:b/>
          <w:bCs/>
          <w:sz w:val="28"/>
          <w:szCs w:val="28"/>
        </w:rPr>
      </w:pPr>
    </w:p>
    <w:p w14:paraId="31FE1EDB" w14:textId="77777777" w:rsidR="00FF6A4E" w:rsidRDefault="00FF6A4E" w:rsidP="003262D0">
      <w:pPr>
        <w:rPr>
          <w:rFonts w:ascii="Times New Roman" w:hAnsi="Times New Roman" w:cs="Times New Roman"/>
          <w:b/>
          <w:bCs/>
          <w:sz w:val="28"/>
          <w:szCs w:val="28"/>
        </w:rPr>
      </w:pPr>
    </w:p>
    <w:p w14:paraId="4111CBC7" w14:textId="77777777" w:rsidR="00FD6DC8" w:rsidRDefault="00FD6DC8" w:rsidP="006A3AFE">
      <w:pPr>
        <w:spacing w:after="0" w:line="360" w:lineRule="auto"/>
        <w:jc w:val="both"/>
        <w:rPr>
          <w:rFonts w:ascii="Times New Roman" w:hAnsi="Times New Roman" w:cs="Times New Roman"/>
          <w:b/>
          <w:bCs/>
          <w:sz w:val="28"/>
          <w:szCs w:val="28"/>
        </w:rPr>
      </w:pPr>
    </w:p>
    <w:p w14:paraId="11468879" w14:textId="3C593C84" w:rsidR="003262D0" w:rsidRDefault="00FD6DC8" w:rsidP="003262D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D7E2A">
        <w:rPr>
          <w:rFonts w:ascii="Times New Roman" w:hAnsi="Times New Roman" w:cs="Times New Roman"/>
          <w:b/>
          <w:bCs/>
          <w:sz w:val="28"/>
          <w:szCs w:val="28"/>
        </w:rPr>
        <w:t xml:space="preserve">                     </w:t>
      </w:r>
      <w:ins w:id="0" w:author="Microsoft Word" w:date="2025-05-06T09:21:00Z" w16du:dateUtc="2025-05-06T03:51:00Z">
        <w:r>
          <w:rPr>
            <w:rFonts w:ascii="Times New Roman" w:hAnsi="Times New Roman" w:cs="Times New Roman"/>
            <w:b/>
            <w:bCs/>
            <w:sz w:val="28"/>
            <w:szCs w:val="28"/>
          </w:rPr>
          <w:t xml:space="preserve"> </w:t>
        </w:r>
        <w:r w:rsidR="006A3AFE" w:rsidRPr="00812FF1">
          <w:rPr>
            <w:rFonts w:ascii="Times New Roman" w:hAnsi="Times New Roman" w:cs="Times New Roman"/>
            <w:b/>
            <w:bCs/>
            <w:sz w:val="28"/>
            <w:szCs w:val="28"/>
          </w:rPr>
          <w:t>Abstract</w:t>
        </w:r>
      </w:ins>
      <w:bookmarkStart w:id="1" w:name="_Hlk193189075"/>
    </w:p>
    <w:p w14:paraId="7802E915" w14:textId="77777777" w:rsidR="003262D0" w:rsidRDefault="003262D0" w:rsidP="003262D0">
      <w:pPr>
        <w:spacing w:after="0" w:line="360" w:lineRule="auto"/>
        <w:jc w:val="both"/>
        <w:rPr>
          <w:rFonts w:ascii="Times New Roman" w:hAnsi="Times New Roman" w:cs="Times New Roman"/>
          <w:b/>
          <w:bCs/>
          <w:sz w:val="28"/>
          <w:szCs w:val="28"/>
        </w:rPr>
      </w:pPr>
    </w:p>
    <w:p w14:paraId="099484A2" w14:textId="77777777" w:rsidR="003262D0" w:rsidRPr="003262D0" w:rsidRDefault="003262D0" w:rsidP="003262D0">
      <w:pPr>
        <w:spacing w:after="0" w:line="360" w:lineRule="auto"/>
        <w:jc w:val="both"/>
        <w:rPr>
          <w:rFonts w:ascii="Times New Roman" w:hAnsi="Times New Roman" w:cs="Times New Roman"/>
          <w:b/>
          <w:bCs/>
          <w:sz w:val="28"/>
          <w:szCs w:val="28"/>
        </w:rPr>
      </w:pPr>
    </w:p>
    <w:p w14:paraId="59EE3843" w14:textId="383F34B3" w:rsidR="003262D0" w:rsidRDefault="003262D0" w:rsidP="003262D0">
      <w:pPr>
        <w:spacing w:after="0" w:line="360" w:lineRule="auto"/>
        <w:jc w:val="both"/>
        <w:rPr>
          <w:rFonts w:ascii="Times New Roman" w:hAnsi="Times New Roman" w:cs="Times New Roman"/>
          <w:sz w:val="24"/>
          <w:szCs w:val="24"/>
          <w:lang w:val="en-US"/>
        </w:rPr>
      </w:pPr>
      <w:r w:rsidRPr="003262D0">
        <w:rPr>
          <w:rFonts w:ascii="Times New Roman" w:hAnsi="Times New Roman" w:cs="Times New Roman"/>
          <w:sz w:val="24"/>
          <w:szCs w:val="24"/>
          <w:lang w:val="en-US"/>
        </w:rPr>
        <w:t>Image classification is a critical task in computer vision that involves categorizing and labeling groups of pixels or vectors within an image based on specific rules. With the rise of deep learning, particularly convolutional neural networks (CNNs), image classification has achieved remarkable accuracy and robustness in real-world applications. This project explores the implementation of deep learning models for image classification using Python and libraries such as TensorFlow, Ker</w:t>
      </w:r>
      <w:r>
        <w:rPr>
          <w:rFonts w:ascii="Times New Roman" w:hAnsi="Times New Roman" w:cs="Times New Roman"/>
          <w:sz w:val="24"/>
          <w:szCs w:val="24"/>
          <w:lang w:val="en-US"/>
        </w:rPr>
        <w:t xml:space="preserve"> </w:t>
      </w:r>
      <w:r w:rsidRPr="003262D0">
        <w:rPr>
          <w:rFonts w:ascii="Times New Roman" w:hAnsi="Times New Roman" w:cs="Times New Roman"/>
          <w:sz w:val="24"/>
          <w:szCs w:val="24"/>
          <w:lang w:val="en-US"/>
        </w:rPr>
        <w:t>as, and Py</w:t>
      </w:r>
      <w:r>
        <w:rPr>
          <w:rFonts w:ascii="Times New Roman" w:hAnsi="Times New Roman" w:cs="Times New Roman"/>
          <w:sz w:val="24"/>
          <w:szCs w:val="24"/>
          <w:lang w:val="en-US"/>
        </w:rPr>
        <w:t xml:space="preserve"> </w:t>
      </w:r>
      <w:r w:rsidRPr="003262D0">
        <w:rPr>
          <w:rFonts w:ascii="Times New Roman" w:hAnsi="Times New Roman" w:cs="Times New Roman"/>
          <w:sz w:val="24"/>
          <w:szCs w:val="24"/>
          <w:lang w:val="en-US"/>
        </w:rPr>
        <w:t>Torch. The system is trained to recognize and classify images into predefined categories using large-scale labeled datasets. Techniques such as data augmentation, transfer learning, and fine-tuning of pre-trained models like VGG16, Res</w:t>
      </w:r>
      <w:r>
        <w:rPr>
          <w:rFonts w:ascii="Times New Roman" w:hAnsi="Times New Roman" w:cs="Times New Roman"/>
          <w:sz w:val="24"/>
          <w:szCs w:val="24"/>
          <w:lang w:val="en-US"/>
        </w:rPr>
        <w:t xml:space="preserve"> </w:t>
      </w:r>
      <w:r w:rsidRPr="003262D0">
        <w:rPr>
          <w:rFonts w:ascii="Times New Roman" w:hAnsi="Times New Roman" w:cs="Times New Roman"/>
          <w:sz w:val="24"/>
          <w:szCs w:val="24"/>
          <w:lang w:val="en-US"/>
        </w:rPr>
        <w:t>Net, or Mobile</w:t>
      </w:r>
      <w:r>
        <w:rPr>
          <w:rFonts w:ascii="Times New Roman" w:hAnsi="Times New Roman" w:cs="Times New Roman"/>
          <w:sz w:val="24"/>
          <w:szCs w:val="24"/>
          <w:lang w:val="en-US"/>
        </w:rPr>
        <w:t xml:space="preserve"> </w:t>
      </w:r>
      <w:r w:rsidRPr="003262D0">
        <w:rPr>
          <w:rFonts w:ascii="Times New Roman" w:hAnsi="Times New Roman" w:cs="Times New Roman"/>
          <w:sz w:val="24"/>
          <w:szCs w:val="24"/>
          <w:lang w:val="en-US"/>
        </w:rPr>
        <w:t>Net are utilized to enhance performance and reduce training time. The model's accuracy is evaluated using various metrics, including confusion matrix, precision, recall, and F1-score. The results demonstrate that deep learning models significantly outperform traditional image classification methods, offering scalable and high-precision solutions for applications in healthcare, autonomous driving, security, and more. This work highlights the flexibility and effectiveness of Python as a development environment for implementing cutting-edge deep learning techniques in image classification tasks.</w:t>
      </w:r>
    </w:p>
    <w:p w14:paraId="5408C4C6" w14:textId="77777777" w:rsidR="003262D0" w:rsidRDefault="003262D0" w:rsidP="003262D0">
      <w:pPr>
        <w:spacing w:after="0" w:line="360" w:lineRule="auto"/>
        <w:jc w:val="both"/>
        <w:rPr>
          <w:rFonts w:ascii="Times New Roman" w:hAnsi="Times New Roman" w:cs="Times New Roman"/>
          <w:sz w:val="24"/>
          <w:szCs w:val="24"/>
          <w:lang w:val="en-US"/>
        </w:rPr>
      </w:pPr>
    </w:p>
    <w:p w14:paraId="786F320E" w14:textId="77777777" w:rsidR="003262D0" w:rsidRDefault="003262D0" w:rsidP="003262D0">
      <w:pPr>
        <w:spacing w:after="0" w:line="360" w:lineRule="auto"/>
        <w:jc w:val="both"/>
        <w:rPr>
          <w:rFonts w:ascii="Times New Roman" w:hAnsi="Times New Roman" w:cs="Times New Roman"/>
          <w:sz w:val="24"/>
          <w:szCs w:val="24"/>
          <w:lang w:val="en-US"/>
        </w:rPr>
      </w:pPr>
    </w:p>
    <w:p w14:paraId="217F8B45" w14:textId="77777777" w:rsidR="003262D0" w:rsidRDefault="003262D0" w:rsidP="003262D0">
      <w:pPr>
        <w:spacing w:after="0" w:line="360" w:lineRule="auto"/>
        <w:jc w:val="both"/>
        <w:rPr>
          <w:rFonts w:ascii="Times New Roman" w:hAnsi="Times New Roman" w:cs="Times New Roman"/>
          <w:sz w:val="24"/>
          <w:szCs w:val="24"/>
          <w:lang w:val="en-US"/>
        </w:rPr>
      </w:pPr>
    </w:p>
    <w:p w14:paraId="0E9093B1" w14:textId="77777777" w:rsidR="003262D0" w:rsidRDefault="003262D0" w:rsidP="003262D0">
      <w:pPr>
        <w:spacing w:after="0" w:line="360" w:lineRule="auto"/>
        <w:jc w:val="both"/>
        <w:rPr>
          <w:rFonts w:ascii="Times New Roman" w:hAnsi="Times New Roman" w:cs="Times New Roman"/>
          <w:sz w:val="24"/>
          <w:szCs w:val="24"/>
          <w:lang w:val="en-US"/>
        </w:rPr>
      </w:pPr>
    </w:p>
    <w:p w14:paraId="235DEA4E" w14:textId="77777777" w:rsidR="003262D0" w:rsidRDefault="003262D0" w:rsidP="003262D0">
      <w:pPr>
        <w:spacing w:after="0" w:line="360" w:lineRule="auto"/>
        <w:jc w:val="both"/>
        <w:rPr>
          <w:rFonts w:ascii="Times New Roman" w:hAnsi="Times New Roman" w:cs="Times New Roman"/>
          <w:sz w:val="24"/>
          <w:szCs w:val="24"/>
          <w:lang w:val="en-US"/>
        </w:rPr>
      </w:pPr>
    </w:p>
    <w:p w14:paraId="43AB7D8D" w14:textId="77777777" w:rsidR="003262D0" w:rsidRDefault="003262D0" w:rsidP="003262D0">
      <w:pPr>
        <w:spacing w:after="0" w:line="360" w:lineRule="auto"/>
        <w:jc w:val="both"/>
        <w:rPr>
          <w:rFonts w:ascii="Times New Roman" w:hAnsi="Times New Roman" w:cs="Times New Roman"/>
          <w:sz w:val="24"/>
          <w:szCs w:val="24"/>
          <w:lang w:val="en-US"/>
        </w:rPr>
      </w:pPr>
    </w:p>
    <w:p w14:paraId="025822D3" w14:textId="77777777" w:rsidR="003262D0" w:rsidRPr="003262D0" w:rsidRDefault="003262D0" w:rsidP="003262D0">
      <w:pPr>
        <w:spacing w:after="0" w:line="360" w:lineRule="auto"/>
        <w:jc w:val="both"/>
        <w:rPr>
          <w:rFonts w:ascii="Times New Roman" w:hAnsi="Times New Roman" w:cs="Times New Roman"/>
          <w:sz w:val="24"/>
          <w:szCs w:val="24"/>
          <w:lang w:val="en-US"/>
        </w:rPr>
      </w:pPr>
    </w:p>
    <w:p w14:paraId="22F145EC" w14:textId="77777777" w:rsidR="003262D0" w:rsidRPr="003262D0" w:rsidRDefault="00C07CE9" w:rsidP="003262D0">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pict w14:anchorId="082BCF04">
          <v:rect id="_x0000_i1025" style="width:0;height:1.5pt" o:hralign="center" o:hrstd="t" o:hr="t" fillcolor="#a0a0a0" stroked="f"/>
        </w:pict>
      </w:r>
    </w:p>
    <w:p w14:paraId="3FFB99F4" w14:textId="77777777" w:rsidR="00FD6DC8" w:rsidRDefault="00202F9C" w:rsidP="00F52A7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8C847F1" w14:textId="0E2BCFC2" w:rsidR="006A3AFE" w:rsidRDefault="006A3AFE" w:rsidP="00F35A78">
      <w:pPr>
        <w:spacing w:after="0" w:line="360" w:lineRule="auto"/>
        <w:jc w:val="center"/>
        <w:rPr>
          <w:rFonts w:ascii="Times New Roman" w:hAnsi="Times New Roman" w:cs="Times New Roman"/>
          <w:b/>
          <w:bCs/>
          <w:sz w:val="28"/>
          <w:szCs w:val="28"/>
        </w:rPr>
      </w:pPr>
      <w:ins w:id="2" w:author="Microsoft Word" w:date="2025-05-06T09:21:00Z" w16du:dateUtc="2025-05-06T03:51:00Z">
        <w:r w:rsidRPr="006A3AFE">
          <w:rPr>
            <w:rFonts w:ascii="Times New Roman" w:hAnsi="Times New Roman" w:cs="Times New Roman"/>
            <w:b/>
            <w:bCs/>
            <w:sz w:val="28"/>
            <w:szCs w:val="28"/>
          </w:rPr>
          <w:t>Table of Contents</w:t>
        </w:r>
      </w:ins>
    </w:p>
    <w:p w14:paraId="5E8C76D2" w14:textId="77777777" w:rsidR="00202F9C" w:rsidRPr="00A50F92" w:rsidRDefault="00202F9C" w:rsidP="00F52A7E">
      <w:pPr>
        <w:spacing w:after="0" w:line="360" w:lineRule="auto"/>
        <w:jc w:val="both"/>
        <w:rPr>
          <w:rFonts w:ascii="Times New Roman" w:hAnsi="Times New Roman" w:cs="Times New Roman"/>
          <w:b/>
          <w:bCs/>
          <w:sz w:val="28"/>
          <w:szCs w:val="28"/>
        </w:rPr>
      </w:pPr>
    </w:p>
    <w:tbl>
      <w:tblPr>
        <w:tblStyle w:val="TableGrid"/>
        <w:tblW w:w="9372" w:type="dxa"/>
        <w:tblLook w:val="04A0" w:firstRow="1" w:lastRow="0" w:firstColumn="1" w:lastColumn="0" w:noHBand="0" w:noVBand="1"/>
      </w:tblPr>
      <w:tblGrid>
        <w:gridCol w:w="1821"/>
        <w:gridCol w:w="6266"/>
        <w:gridCol w:w="1285"/>
      </w:tblGrid>
      <w:tr w:rsidR="00A50F92" w:rsidRPr="00420CC2" w14:paraId="112480DB" w14:textId="77777777" w:rsidTr="006D45F4">
        <w:trPr>
          <w:trHeight w:val="331"/>
        </w:trPr>
        <w:tc>
          <w:tcPr>
            <w:tcW w:w="1821" w:type="dxa"/>
          </w:tcPr>
          <w:p w14:paraId="3C576B7A" w14:textId="67ECCC2F" w:rsidR="00A50F92" w:rsidRPr="00A50F92" w:rsidRDefault="00A50F92" w:rsidP="00420CC2">
            <w:pPr>
              <w:jc w:val="center"/>
              <w:rPr>
                <w:rFonts w:ascii="Times New Roman" w:hAnsi="Times New Roman" w:cs="Times New Roman"/>
                <w:b/>
                <w:bCs/>
                <w:sz w:val="24"/>
                <w:szCs w:val="24"/>
              </w:rPr>
            </w:pPr>
            <w:r w:rsidRPr="00A50F92">
              <w:rPr>
                <w:rFonts w:ascii="Times New Roman" w:hAnsi="Times New Roman" w:cs="Times New Roman"/>
                <w:b/>
                <w:bCs/>
                <w:sz w:val="24"/>
                <w:szCs w:val="24"/>
              </w:rPr>
              <w:t>S.NO</w:t>
            </w:r>
          </w:p>
        </w:tc>
        <w:tc>
          <w:tcPr>
            <w:tcW w:w="6266" w:type="dxa"/>
          </w:tcPr>
          <w:p w14:paraId="00C30AE7" w14:textId="5A2111A1" w:rsidR="00A50F92" w:rsidRPr="00A50F92" w:rsidRDefault="00A50F92" w:rsidP="00420CC2">
            <w:pPr>
              <w:jc w:val="center"/>
              <w:rPr>
                <w:rFonts w:ascii="Times New Roman" w:hAnsi="Times New Roman" w:cs="Times New Roman"/>
                <w:b/>
                <w:bCs/>
                <w:sz w:val="24"/>
                <w:szCs w:val="24"/>
              </w:rPr>
            </w:pPr>
            <w:r w:rsidRPr="00A50F92">
              <w:rPr>
                <w:rFonts w:ascii="Times New Roman" w:hAnsi="Times New Roman" w:cs="Times New Roman"/>
                <w:b/>
                <w:bCs/>
                <w:sz w:val="24"/>
                <w:szCs w:val="24"/>
              </w:rPr>
              <w:t>CONTENT</w:t>
            </w:r>
          </w:p>
        </w:tc>
        <w:tc>
          <w:tcPr>
            <w:tcW w:w="1285" w:type="dxa"/>
          </w:tcPr>
          <w:p w14:paraId="558602C1" w14:textId="0E9D2004" w:rsidR="00A50F92" w:rsidRPr="00420CC2" w:rsidRDefault="00A50F92" w:rsidP="00D968E5">
            <w:pPr>
              <w:rPr>
                <w:rFonts w:ascii="Times New Roman" w:hAnsi="Times New Roman" w:cs="Times New Roman"/>
                <w:b/>
                <w:bCs/>
                <w:sz w:val="24"/>
                <w:szCs w:val="24"/>
              </w:rPr>
            </w:pPr>
            <w:r>
              <w:rPr>
                <w:rFonts w:ascii="Times New Roman" w:hAnsi="Times New Roman" w:cs="Times New Roman"/>
                <w:b/>
                <w:bCs/>
                <w:sz w:val="24"/>
                <w:szCs w:val="24"/>
              </w:rPr>
              <w:t>PAGE.NO</w:t>
            </w:r>
          </w:p>
        </w:tc>
      </w:tr>
      <w:tr w:rsidR="00420CC2" w:rsidRPr="00420CC2" w14:paraId="338FA8A2" w14:textId="65C7065A" w:rsidTr="006D45F4">
        <w:trPr>
          <w:trHeight w:val="331"/>
        </w:trPr>
        <w:tc>
          <w:tcPr>
            <w:tcW w:w="1821" w:type="dxa"/>
          </w:tcPr>
          <w:p w14:paraId="10FB59D2"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0452CA99"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Introduction  </w:t>
            </w:r>
          </w:p>
          <w:p w14:paraId="7732F5F1"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1.1 Background information  </w:t>
            </w:r>
          </w:p>
          <w:p w14:paraId="79121EC0"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1.2 Project objectives   </w:t>
            </w:r>
          </w:p>
          <w:p w14:paraId="4732A3DC"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1.3 Significance  </w:t>
            </w:r>
          </w:p>
          <w:p w14:paraId="7CC50F5A"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1.4 Scope  </w:t>
            </w:r>
          </w:p>
          <w:p w14:paraId="66BE74B1" w14:textId="2EEAE722" w:rsidR="00420CC2" w:rsidRPr="00420CC2"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1.5 Methodology overview  </w:t>
            </w:r>
          </w:p>
        </w:tc>
        <w:tc>
          <w:tcPr>
            <w:tcW w:w="1285" w:type="dxa"/>
          </w:tcPr>
          <w:p w14:paraId="1F4BA67B" w14:textId="671A5F19" w:rsidR="00420CC2" w:rsidRPr="009E5E67" w:rsidRDefault="009D1B2E" w:rsidP="009E5E67">
            <w:pPr>
              <w:rPr>
                <w:rFonts w:ascii="Times New Roman" w:hAnsi="Times New Roman" w:cs="Times New Roman"/>
                <w:sz w:val="24"/>
                <w:szCs w:val="24"/>
              </w:rPr>
            </w:pPr>
            <w:r>
              <w:rPr>
                <w:rFonts w:ascii="Times New Roman" w:hAnsi="Times New Roman" w:cs="Times New Roman"/>
                <w:sz w:val="24"/>
                <w:szCs w:val="24"/>
              </w:rPr>
              <w:t>6</w:t>
            </w:r>
          </w:p>
        </w:tc>
      </w:tr>
      <w:tr w:rsidR="00420CC2" w:rsidRPr="00420CC2" w14:paraId="58E151E4" w14:textId="343E72DC" w:rsidTr="006D45F4">
        <w:trPr>
          <w:trHeight w:val="92"/>
        </w:trPr>
        <w:tc>
          <w:tcPr>
            <w:tcW w:w="1821" w:type="dxa"/>
          </w:tcPr>
          <w:p w14:paraId="645E0F26"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5AD8CE5C"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Problem Identification and Analysis  </w:t>
            </w:r>
          </w:p>
          <w:p w14:paraId="4A719223"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2.1 Description of the Problem </w:t>
            </w:r>
          </w:p>
          <w:p w14:paraId="02002614"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2.2 Evidence of the Problem </w:t>
            </w:r>
          </w:p>
          <w:p w14:paraId="5AC18D2E"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2.3 Stakeholders </w:t>
            </w:r>
          </w:p>
          <w:p w14:paraId="4E51F53B" w14:textId="77777777" w:rsidR="00793C96" w:rsidRPr="00793C96" w:rsidRDefault="00793C96" w:rsidP="00793C96">
            <w:pPr>
              <w:jc w:val="both"/>
              <w:rPr>
                <w:rFonts w:ascii="Times New Roman" w:hAnsi="Times New Roman" w:cs="Times New Roman"/>
                <w:sz w:val="24"/>
                <w:szCs w:val="24"/>
              </w:rPr>
            </w:pPr>
            <w:r w:rsidRPr="00793C96">
              <w:rPr>
                <w:rFonts w:ascii="Times New Roman" w:hAnsi="Times New Roman" w:cs="Times New Roman"/>
                <w:sz w:val="24"/>
                <w:szCs w:val="24"/>
              </w:rPr>
              <w:t xml:space="preserve">       2.4 Supporting Data/Research </w:t>
            </w:r>
          </w:p>
          <w:p w14:paraId="29450BC5" w14:textId="488E9D42" w:rsidR="00420CC2" w:rsidRPr="00420CC2" w:rsidRDefault="00420CC2" w:rsidP="00A50F92">
            <w:pPr>
              <w:jc w:val="both"/>
              <w:rPr>
                <w:rFonts w:ascii="Times New Roman" w:hAnsi="Times New Roman" w:cs="Times New Roman"/>
                <w:sz w:val="24"/>
                <w:szCs w:val="24"/>
              </w:rPr>
            </w:pPr>
          </w:p>
        </w:tc>
        <w:tc>
          <w:tcPr>
            <w:tcW w:w="1285" w:type="dxa"/>
          </w:tcPr>
          <w:p w14:paraId="5AC921E9" w14:textId="73EF719E" w:rsidR="00420CC2" w:rsidRPr="009E5E67" w:rsidRDefault="00446861" w:rsidP="009E5E67">
            <w:pPr>
              <w:rPr>
                <w:rFonts w:ascii="Times New Roman" w:hAnsi="Times New Roman" w:cs="Times New Roman"/>
                <w:sz w:val="24"/>
                <w:szCs w:val="24"/>
              </w:rPr>
            </w:pPr>
            <w:r>
              <w:rPr>
                <w:rFonts w:ascii="Times New Roman" w:hAnsi="Times New Roman" w:cs="Times New Roman"/>
                <w:sz w:val="24"/>
                <w:szCs w:val="24"/>
              </w:rPr>
              <w:t>8</w:t>
            </w:r>
          </w:p>
        </w:tc>
      </w:tr>
      <w:tr w:rsidR="00420CC2" w:rsidRPr="00420CC2" w14:paraId="092360CB" w14:textId="7126C620" w:rsidTr="006D45F4">
        <w:trPr>
          <w:trHeight w:val="331"/>
        </w:trPr>
        <w:tc>
          <w:tcPr>
            <w:tcW w:w="1821" w:type="dxa"/>
          </w:tcPr>
          <w:p w14:paraId="38854659"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48FB9E0D" w14:textId="77777777" w:rsidR="00042FE0" w:rsidRPr="00042FE0" w:rsidRDefault="00042FE0" w:rsidP="00042FE0">
            <w:pPr>
              <w:jc w:val="both"/>
              <w:rPr>
                <w:rFonts w:ascii="Times New Roman" w:hAnsi="Times New Roman" w:cs="Times New Roman"/>
                <w:sz w:val="24"/>
                <w:szCs w:val="24"/>
              </w:rPr>
            </w:pPr>
            <w:r w:rsidRPr="00042FE0">
              <w:rPr>
                <w:rFonts w:ascii="Times New Roman" w:hAnsi="Times New Roman" w:cs="Times New Roman"/>
                <w:sz w:val="24"/>
                <w:szCs w:val="24"/>
              </w:rPr>
              <w:t xml:space="preserve">Solution Design and Implementation  </w:t>
            </w:r>
          </w:p>
          <w:p w14:paraId="77EB2CDD" w14:textId="77777777" w:rsidR="00042FE0" w:rsidRPr="00042FE0" w:rsidRDefault="00042FE0" w:rsidP="00042FE0">
            <w:pPr>
              <w:jc w:val="both"/>
              <w:rPr>
                <w:rFonts w:ascii="Times New Roman" w:hAnsi="Times New Roman" w:cs="Times New Roman"/>
                <w:sz w:val="24"/>
                <w:szCs w:val="24"/>
              </w:rPr>
            </w:pPr>
            <w:r w:rsidRPr="00042FE0">
              <w:rPr>
                <w:rFonts w:ascii="Times New Roman" w:hAnsi="Times New Roman" w:cs="Times New Roman"/>
                <w:sz w:val="24"/>
                <w:szCs w:val="24"/>
              </w:rPr>
              <w:t xml:space="preserve">       3.1 Development and Design Process </w:t>
            </w:r>
          </w:p>
          <w:p w14:paraId="142519D1" w14:textId="77777777" w:rsidR="00042FE0" w:rsidRPr="00042FE0" w:rsidRDefault="00042FE0" w:rsidP="00042FE0">
            <w:pPr>
              <w:jc w:val="both"/>
              <w:rPr>
                <w:rFonts w:ascii="Times New Roman" w:hAnsi="Times New Roman" w:cs="Times New Roman"/>
                <w:sz w:val="24"/>
                <w:szCs w:val="24"/>
              </w:rPr>
            </w:pPr>
            <w:r w:rsidRPr="00042FE0">
              <w:rPr>
                <w:rFonts w:ascii="Times New Roman" w:hAnsi="Times New Roman" w:cs="Times New Roman"/>
                <w:sz w:val="24"/>
                <w:szCs w:val="24"/>
              </w:rPr>
              <w:t xml:space="preserve">       3.2 Tools and Technologies Used </w:t>
            </w:r>
          </w:p>
          <w:p w14:paraId="6E5C2065" w14:textId="77777777" w:rsidR="00042FE0" w:rsidRPr="00042FE0" w:rsidRDefault="00042FE0" w:rsidP="00042FE0">
            <w:pPr>
              <w:jc w:val="both"/>
              <w:rPr>
                <w:rFonts w:ascii="Times New Roman" w:hAnsi="Times New Roman" w:cs="Times New Roman"/>
                <w:sz w:val="24"/>
                <w:szCs w:val="24"/>
              </w:rPr>
            </w:pPr>
            <w:r w:rsidRPr="00042FE0">
              <w:rPr>
                <w:rFonts w:ascii="Times New Roman" w:hAnsi="Times New Roman" w:cs="Times New Roman"/>
                <w:sz w:val="24"/>
                <w:szCs w:val="24"/>
              </w:rPr>
              <w:t xml:space="preserve">       3.3 Solution Overview </w:t>
            </w:r>
          </w:p>
          <w:p w14:paraId="5F53A8BE" w14:textId="77777777" w:rsidR="00042FE0" w:rsidRPr="00042FE0" w:rsidRDefault="00042FE0" w:rsidP="00042FE0">
            <w:pPr>
              <w:jc w:val="both"/>
              <w:rPr>
                <w:rFonts w:ascii="Times New Roman" w:hAnsi="Times New Roman" w:cs="Times New Roman"/>
                <w:sz w:val="24"/>
                <w:szCs w:val="24"/>
              </w:rPr>
            </w:pPr>
            <w:r w:rsidRPr="00042FE0">
              <w:rPr>
                <w:rFonts w:ascii="Times New Roman" w:hAnsi="Times New Roman" w:cs="Times New Roman"/>
                <w:sz w:val="24"/>
                <w:szCs w:val="24"/>
              </w:rPr>
              <w:t xml:space="preserve">       3.4 Engineering Standards Applied </w:t>
            </w:r>
          </w:p>
          <w:p w14:paraId="570F830D" w14:textId="277D6A26" w:rsidR="00420CC2" w:rsidRPr="00420CC2" w:rsidRDefault="00042FE0" w:rsidP="00042FE0">
            <w:pPr>
              <w:jc w:val="both"/>
              <w:rPr>
                <w:rFonts w:ascii="Times New Roman" w:hAnsi="Times New Roman" w:cs="Times New Roman"/>
                <w:sz w:val="24"/>
                <w:szCs w:val="24"/>
              </w:rPr>
            </w:pPr>
            <w:r w:rsidRPr="00042FE0">
              <w:rPr>
                <w:rFonts w:ascii="Times New Roman" w:hAnsi="Times New Roman" w:cs="Times New Roman"/>
                <w:sz w:val="24"/>
                <w:szCs w:val="24"/>
              </w:rPr>
              <w:t xml:space="preserve">       3.5 Solution Justification</w:t>
            </w:r>
          </w:p>
        </w:tc>
        <w:tc>
          <w:tcPr>
            <w:tcW w:w="1285" w:type="dxa"/>
          </w:tcPr>
          <w:p w14:paraId="778BBBB3" w14:textId="6C398418" w:rsidR="00420CC2" w:rsidRPr="009E5E67" w:rsidRDefault="004E7BE7" w:rsidP="009E5E67">
            <w:pPr>
              <w:rPr>
                <w:rFonts w:ascii="Times New Roman" w:hAnsi="Times New Roman" w:cs="Times New Roman"/>
                <w:sz w:val="24"/>
                <w:szCs w:val="24"/>
              </w:rPr>
            </w:pPr>
            <w:r>
              <w:rPr>
                <w:rFonts w:ascii="Times New Roman" w:hAnsi="Times New Roman" w:cs="Times New Roman"/>
                <w:sz w:val="24"/>
                <w:szCs w:val="24"/>
              </w:rPr>
              <w:t>10</w:t>
            </w:r>
          </w:p>
        </w:tc>
      </w:tr>
      <w:tr w:rsidR="00420CC2" w:rsidRPr="00420CC2" w14:paraId="4B61BAFB" w14:textId="46ACA874" w:rsidTr="006D45F4">
        <w:trPr>
          <w:trHeight w:val="318"/>
        </w:trPr>
        <w:tc>
          <w:tcPr>
            <w:tcW w:w="1821" w:type="dxa"/>
          </w:tcPr>
          <w:p w14:paraId="4CFCD8F8"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64E55DB0"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Results and Recommendations  </w:t>
            </w:r>
          </w:p>
          <w:p w14:paraId="4E481762"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        4.1 Evaluation of Results </w:t>
            </w:r>
          </w:p>
          <w:p w14:paraId="3EB5DA67"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        4.2 Challenges Encountered </w:t>
            </w:r>
          </w:p>
          <w:p w14:paraId="6188660D"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        4.3 Possible Improvements </w:t>
            </w:r>
          </w:p>
          <w:p w14:paraId="2D4501C5" w14:textId="48BFE93F" w:rsidR="00420CC2" w:rsidRPr="00420CC2"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        4.4 Recommendations</w:t>
            </w:r>
          </w:p>
        </w:tc>
        <w:tc>
          <w:tcPr>
            <w:tcW w:w="1285" w:type="dxa"/>
          </w:tcPr>
          <w:p w14:paraId="68C74FAB" w14:textId="7C32831B" w:rsidR="00420CC2" w:rsidRPr="009E5E67" w:rsidRDefault="004E7BE7" w:rsidP="009E5E67">
            <w:pPr>
              <w:rPr>
                <w:rFonts w:ascii="Times New Roman" w:hAnsi="Times New Roman" w:cs="Times New Roman"/>
                <w:sz w:val="24"/>
                <w:szCs w:val="24"/>
              </w:rPr>
            </w:pPr>
            <w:r>
              <w:rPr>
                <w:rFonts w:ascii="Times New Roman" w:hAnsi="Times New Roman" w:cs="Times New Roman"/>
                <w:sz w:val="24"/>
                <w:szCs w:val="24"/>
              </w:rPr>
              <w:t>13</w:t>
            </w:r>
          </w:p>
        </w:tc>
      </w:tr>
      <w:tr w:rsidR="00420CC2" w:rsidRPr="00420CC2" w14:paraId="1808669C" w14:textId="414831AE" w:rsidTr="006D45F4">
        <w:trPr>
          <w:trHeight w:val="523"/>
        </w:trPr>
        <w:tc>
          <w:tcPr>
            <w:tcW w:w="1821" w:type="dxa"/>
          </w:tcPr>
          <w:p w14:paraId="64001EBD"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79FF8C37"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Reflection on Learning and Personal Development </w:t>
            </w:r>
          </w:p>
          <w:p w14:paraId="5BB30ECB"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        5.1 Key Learning Outcomes </w:t>
            </w:r>
          </w:p>
          <w:p w14:paraId="7F4B627A"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            5.11 Academic Knowledge </w:t>
            </w:r>
          </w:p>
          <w:p w14:paraId="0A0DCF45" w14:textId="77777777" w:rsidR="000A4CF0" w:rsidRPr="000A4CF0" w:rsidRDefault="000A4CF0" w:rsidP="000A4CF0">
            <w:pPr>
              <w:jc w:val="both"/>
              <w:rPr>
                <w:rFonts w:ascii="Times New Roman" w:hAnsi="Times New Roman" w:cs="Times New Roman"/>
                <w:sz w:val="24"/>
                <w:szCs w:val="24"/>
              </w:rPr>
            </w:pPr>
            <w:r w:rsidRPr="000A4CF0">
              <w:rPr>
                <w:rFonts w:ascii="Times New Roman" w:hAnsi="Times New Roman" w:cs="Times New Roman"/>
                <w:sz w:val="24"/>
                <w:szCs w:val="24"/>
              </w:rPr>
              <w:t xml:space="preserve">            5.12 Technical Skills </w:t>
            </w:r>
          </w:p>
          <w:p w14:paraId="0ECEBADB" w14:textId="77777777" w:rsidR="0050314C" w:rsidRDefault="000A4CF0" w:rsidP="00AB12BF">
            <w:pPr>
              <w:jc w:val="both"/>
              <w:rPr>
                <w:rFonts w:ascii="Times New Roman" w:hAnsi="Times New Roman" w:cs="Times New Roman"/>
                <w:sz w:val="24"/>
                <w:szCs w:val="24"/>
              </w:rPr>
            </w:pPr>
            <w:r w:rsidRPr="000A4CF0">
              <w:rPr>
                <w:rFonts w:ascii="Times New Roman" w:hAnsi="Times New Roman" w:cs="Times New Roman"/>
                <w:sz w:val="24"/>
                <w:szCs w:val="24"/>
              </w:rPr>
              <w:t xml:space="preserve">            5.13 Problem-Solving and Critical Thinking</w:t>
            </w:r>
            <w:r w:rsidR="00AB12BF" w:rsidRPr="00AB12BF">
              <w:rPr>
                <w:rFonts w:ascii="Times New Roman" w:hAnsi="Times New Roman" w:cs="Times New Roman"/>
                <w:sz w:val="24"/>
                <w:szCs w:val="24"/>
              </w:rPr>
              <w:t xml:space="preserve"> </w:t>
            </w:r>
          </w:p>
          <w:p w14:paraId="48173465" w14:textId="7271B236" w:rsidR="00AB12BF" w:rsidRPr="00AB12BF"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5.2 Challenges Encountered and Overcome </w:t>
            </w:r>
          </w:p>
          <w:p w14:paraId="3D41D345" w14:textId="77777777" w:rsidR="00AB12BF" w:rsidRPr="00AB12BF"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           5.21 Personal and Professional Growth </w:t>
            </w:r>
          </w:p>
          <w:p w14:paraId="2152C9F9" w14:textId="77777777" w:rsidR="00AB12BF" w:rsidRPr="00AB12BF"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           5.22 Collaboration and Communication </w:t>
            </w:r>
          </w:p>
          <w:p w14:paraId="001B0903" w14:textId="77777777" w:rsidR="00AB12BF" w:rsidRPr="00AB12BF"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      5.3   Application of Engineering Standards </w:t>
            </w:r>
          </w:p>
          <w:p w14:paraId="28356A5E" w14:textId="77777777" w:rsidR="00AB12BF" w:rsidRPr="00AB12BF"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 </w:t>
            </w:r>
          </w:p>
          <w:p w14:paraId="243E6D6C" w14:textId="77777777" w:rsidR="00AB12BF" w:rsidRPr="00AB12BF"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    5.4 Insights into the Industry </w:t>
            </w:r>
          </w:p>
          <w:p w14:paraId="09F87EDC" w14:textId="39E9B453" w:rsidR="00AB12BF" w:rsidRPr="00AB12BF"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    5.5 Conclusion of Personal Development    </w:t>
            </w:r>
          </w:p>
          <w:p w14:paraId="7F4F15E8" w14:textId="1D27815C" w:rsidR="00AB12BF" w:rsidRPr="00420CC2" w:rsidRDefault="00AB12BF" w:rsidP="00AB12BF">
            <w:pPr>
              <w:jc w:val="both"/>
              <w:rPr>
                <w:rFonts w:ascii="Times New Roman" w:hAnsi="Times New Roman" w:cs="Times New Roman"/>
                <w:sz w:val="24"/>
                <w:szCs w:val="24"/>
              </w:rPr>
            </w:pPr>
            <w:r w:rsidRPr="00AB12BF">
              <w:rPr>
                <w:rFonts w:ascii="Times New Roman" w:hAnsi="Times New Roman" w:cs="Times New Roman"/>
                <w:sz w:val="24"/>
                <w:szCs w:val="24"/>
              </w:rPr>
              <w:t xml:space="preserve">          </w:t>
            </w:r>
          </w:p>
        </w:tc>
        <w:tc>
          <w:tcPr>
            <w:tcW w:w="1285" w:type="dxa"/>
          </w:tcPr>
          <w:p w14:paraId="09A6C2E5" w14:textId="3DD940F5" w:rsidR="00420CC2" w:rsidRPr="009E5E67" w:rsidRDefault="00C22AFE" w:rsidP="009E5E67">
            <w:pPr>
              <w:rPr>
                <w:rFonts w:ascii="Times New Roman" w:hAnsi="Times New Roman" w:cs="Times New Roman"/>
                <w:sz w:val="24"/>
                <w:szCs w:val="24"/>
              </w:rPr>
            </w:pPr>
            <w:r>
              <w:rPr>
                <w:rFonts w:ascii="Times New Roman" w:hAnsi="Times New Roman" w:cs="Times New Roman"/>
                <w:sz w:val="24"/>
                <w:szCs w:val="24"/>
              </w:rPr>
              <w:t>17</w:t>
            </w:r>
          </w:p>
        </w:tc>
      </w:tr>
      <w:tr w:rsidR="00420CC2" w:rsidRPr="00420CC2" w14:paraId="0102BB57" w14:textId="5D8F8722" w:rsidTr="006D45F4">
        <w:trPr>
          <w:trHeight w:val="558"/>
        </w:trPr>
        <w:tc>
          <w:tcPr>
            <w:tcW w:w="1821" w:type="dxa"/>
          </w:tcPr>
          <w:p w14:paraId="309EF75C"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155535EE" w14:textId="5C71CD3D" w:rsidR="00420CC2" w:rsidRPr="00420CC2" w:rsidRDefault="0050314C" w:rsidP="00A50F92">
            <w:pPr>
              <w:jc w:val="both"/>
              <w:rPr>
                <w:rFonts w:ascii="Times New Roman" w:hAnsi="Times New Roman" w:cs="Times New Roman"/>
                <w:sz w:val="24"/>
                <w:szCs w:val="24"/>
              </w:rPr>
            </w:pPr>
            <w:r w:rsidRPr="0050314C">
              <w:rPr>
                <w:rFonts w:ascii="Times New Roman" w:hAnsi="Times New Roman" w:cs="Times New Roman"/>
                <w:sz w:val="24"/>
                <w:szCs w:val="24"/>
              </w:rPr>
              <w:t>Conclusion</w:t>
            </w:r>
          </w:p>
        </w:tc>
        <w:tc>
          <w:tcPr>
            <w:tcW w:w="1285" w:type="dxa"/>
          </w:tcPr>
          <w:p w14:paraId="6640092D" w14:textId="3901B5BF" w:rsidR="00420CC2" w:rsidRPr="009E5E67" w:rsidRDefault="00863991" w:rsidP="009E5E67">
            <w:pPr>
              <w:rPr>
                <w:rFonts w:ascii="Times New Roman" w:hAnsi="Times New Roman" w:cs="Times New Roman"/>
                <w:sz w:val="24"/>
                <w:szCs w:val="24"/>
              </w:rPr>
            </w:pPr>
            <w:r>
              <w:rPr>
                <w:rFonts w:ascii="Times New Roman" w:hAnsi="Times New Roman" w:cs="Times New Roman"/>
                <w:sz w:val="24"/>
                <w:szCs w:val="24"/>
              </w:rPr>
              <w:t>20</w:t>
            </w:r>
          </w:p>
        </w:tc>
      </w:tr>
      <w:tr w:rsidR="00420CC2" w:rsidRPr="00420CC2" w14:paraId="17894BE0" w14:textId="41ACFDC8" w:rsidTr="006D45F4">
        <w:trPr>
          <w:trHeight w:val="649"/>
        </w:trPr>
        <w:tc>
          <w:tcPr>
            <w:tcW w:w="1821" w:type="dxa"/>
          </w:tcPr>
          <w:p w14:paraId="72BEBD42"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60D99DD8" w14:textId="56DE8EE9" w:rsidR="00420CC2" w:rsidRPr="00420CC2" w:rsidRDefault="00AB478E" w:rsidP="00A50F92">
            <w:pPr>
              <w:jc w:val="both"/>
              <w:rPr>
                <w:rFonts w:ascii="Times New Roman" w:hAnsi="Times New Roman" w:cs="Times New Roman"/>
                <w:sz w:val="24"/>
                <w:szCs w:val="24"/>
              </w:rPr>
            </w:pPr>
            <w:r w:rsidRPr="00AB478E">
              <w:rPr>
                <w:rFonts w:ascii="Times New Roman" w:hAnsi="Times New Roman" w:cs="Times New Roman"/>
                <w:sz w:val="24"/>
                <w:szCs w:val="24"/>
              </w:rPr>
              <w:t xml:space="preserve">References  </w:t>
            </w:r>
          </w:p>
        </w:tc>
        <w:tc>
          <w:tcPr>
            <w:tcW w:w="1285" w:type="dxa"/>
          </w:tcPr>
          <w:p w14:paraId="2490B3DB" w14:textId="6E5A2A85" w:rsidR="00420CC2" w:rsidRPr="009E5E67" w:rsidRDefault="00D14A83" w:rsidP="009E5E67">
            <w:pPr>
              <w:rPr>
                <w:rFonts w:ascii="Times New Roman" w:hAnsi="Times New Roman" w:cs="Times New Roman"/>
                <w:sz w:val="24"/>
                <w:szCs w:val="24"/>
              </w:rPr>
            </w:pPr>
            <w:r>
              <w:rPr>
                <w:rFonts w:ascii="Times New Roman" w:hAnsi="Times New Roman" w:cs="Times New Roman"/>
                <w:sz w:val="24"/>
                <w:szCs w:val="24"/>
              </w:rPr>
              <w:t>21</w:t>
            </w:r>
          </w:p>
        </w:tc>
      </w:tr>
      <w:tr w:rsidR="00420CC2" w:rsidRPr="00420CC2" w14:paraId="294145B3" w14:textId="5E509600" w:rsidTr="006D45F4">
        <w:trPr>
          <w:trHeight w:val="649"/>
        </w:trPr>
        <w:tc>
          <w:tcPr>
            <w:tcW w:w="1821" w:type="dxa"/>
          </w:tcPr>
          <w:p w14:paraId="3DADD0CD" w14:textId="77777777" w:rsidR="00420CC2" w:rsidRPr="00A50F92" w:rsidRDefault="00420CC2" w:rsidP="00391E8A">
            <w:pPr>
              <w:pStyle w:val="ListParagraph"/>
              <w:numPr>
                <w:ilvl w:val="0"/>
                <w:numId w:val="1"/>
              </w:numPr>
              <w:jc w:val="center"/>
              <w:rPr>
                <w:rFonts w:ascii="Times New Roman" w:hAnsi="Times New Roman" w:cs="Times New Roman"/>
                <w:sz w:val="24"/>
                <w:szCs w:val="24"/>
              </w:rPr>
            </w:pPr>
          </w:p>
        </w:tc>
        <w:tc>
          <w:tcPr>
            <w:tcW w:w="6266" w:type="dxa"/>
          </w:tcPr>
          <w:p w14:paraId="09309E9B" w14:textId="713FD2AA" w:rsidR="00420CC2" w:rsidRPr="00420CC2" w:rsidRDefault="006D45F4" w:rsidP="00A50F92">
            <w:pPr>
              <w:jc w:val="both"/>
              <w:rPr>
                <w:rFonts w:ascii="Times New Roman" w:hAnsi="Times New Roman" w:cs="Times New Roman"/>
                <w:sz w:val="24"/>
                <w:szCs w:val="24"/>
              </w:rPr>
            </w:pPr>
            <w:r w:rsidRPr="006D45F4">
              <w:rPr>
                <w:rFonts w:ascii="Times New Roman" w:hAnsi="Times New Roman" w:cs="Times New Roman"/>
                <w:sz w:val="24"/>
                <w:szCs w:val="24"/>
              </w:rPr>
              <w:t>Appendices</w:t>
            </w:r>
          </w:p>
        </w:tc>
        <w:tc>
          <w:tcPr>
            <w:tcW w:w="1285" w:type="dxa"/>
          </w:tcPr>
          <w:p w14:paraId="549755BD" w14:textId="103D81AE" w:rsidR="00420CC2" w:rsidRPr="009E5E67" w:rsidRDefault="00083AA9" w:rsidP="009E5E67">
            <w:pPr>
              <w:rPr>
                <w:rFonts w:ascii="Times New Roman" w:hAnsi="Times New Roman" w:cs="Times New Roman"/>
                <w:sz w:val="24"/>
                <w:szCs w:val="24"/>
              </w:rPr>
            </w:pPr>
            <w:r>
              <w:rPr>
                <w:rFonts w:ascii="Times New Roman" w:hAnsi="Times New Roman" w:cs="Times New Roman"/>
                <w:sz w:val="24"/>
                <w:szCs w:val="24"/>
              </w:rPr>
              <w:t>23</w:t>
            </w:r>
          </w:p>
        </w:tc>
      </w:tr>
    </w:tbl>
    <w:p w14:paraId="08091DC5" w14:textId="77777777" w:rsidR="00420CC2" w:rsidRDefault="00420CC2" w:rsidP="00F52A7E">
      <w:pPr>
        <w:spacing w:after="0" w:line="360" w:lineRule="auto"/>
        <w:jc w:val="both"/>
        <w:rPr>
          <w:rFonts w:ascii="Times New Roman" w:hAnsi="Times New Roman" w:cs="Times New Roman"/>
          <w:b/>
          <w:bCs/>
          <w:sz w:val="28"/>
          <w:szCs w:val="28"/>
        </w:rPr>
      </w:pPr>
    </w:p>
    <w:p w14:paraId="64FDF96D" w14:textId="77777777" w:rsidR="008A32D8" w:rsidRDefault="00DC759D" w:rsidP="00F52A7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6189B956" w14:textId="77777777" w:rsidR="008A32D8" w:rsidRDefault="008A32D8" w:rsidP="00F52A7E">
      <w:pPr>
        <w:spacing w:after="0" w:line="360" w:lineRule="auto"/>
        <w:jc w:val="both"/>
        <w:rPr>
          <w:rFonts w:ascii="Times New Roman" w:hAnsi="Times New Roman" w:cs="Times New Roman"/>
          <w:b/>
          <w:bCs/>
          <w:sz w:val="28"/>
          <w:szCs w:val="28"/>
        </w:rPr>
      </w:pPr>
    </w:p>
    <w:p w14:paraId="6B4667D6" w14:textId="7B97EFFB" w:rsidR="00420CC2" w:rsidRPr="008A32D8" w:rsidRDefault="00DC759D" w:rsidP="008A32D8">
      <w:pPr>
        <w:spacing w:after="0" w:line="360" w:lineRule="auto"/>
        <w:jc w:val="center"/>
        <w:rPr>
          <w:rFonts w:ascii="Times New Roman" w:hAnsi="Times New Roman" w:cs="Times New Roman"/>
          <w:b/>
          <w:bCs/>
          <w:color w:val="FF0000"/>
          <w:sz w:val="28"/>
          <w:szCs w:val="28"/>
        </w:rPr>
      </w:pPr>
      <w:r w:rsidRPr="008A32D8">
        <w:rPr>
          <w:rFonts w:ascii="Times New Roman" w:hAnsi="Times New Roman" w:cs="Times New Roman"/>
          <w:b/>
          <w:bCs/>
          <w:color w:val="FF0000"/>
          <w:sz w:val="28"/>
          <w:szCs w:val="28"/>
        </w:rPr>
        <w:t>List of tables:</w:t>
      </w:r>
    </w:p>
    <w:bookmarkEnd w:id="1"/>
    <w:p w14:paraId="37656D4D" w14:textId="77777777" w:rsidR="00420CC2" w:rsidRDefault="00420CC2" w:rsidP="00F52A7E">
      <w:pPr>
        <w:spacing w:after="0" w:line="360" w:lineRule="auto"/>
        <w:jc w:val="both"/>
        <w:rPr>
          <w:rFonts w:ascii="Times New Roman" w:hAnsi="Times New Roman" w:cs="Times New Roman"/>
          <w:b/>
          <w:bCs/>
          <w:sz w:val="28"/>
          <w:szCs w:val="28"/>
        </w:rPr>
      </w:pPr>
    </w:p>
    <w:p w14:paraId="4D96F35B" w14:textId="77777777" w:rsidR="006D45F4" w:rsidRDefault="006D45F4" w:rsidP="00F52A7E">
      <w:pPr>
        <w:spacing w:after="0" w:line="360" w:lineRule="auto"/>
        <w:jc w:val="both"/>
        <w:rPr>
          <w:rFonts w:ascii="Times New Roman" w:hAnsi="Times New Roman" w:cs="Times New Roman"/>
          <w:b/>
          <w:bCs/>
          <w:sz w:val="28"/>
          <w:szCs w:val="28"/>
        </w:rPr>
      </w:pPr>
    </w:p>
    <w:tbl>
      <w:tblPr>
        <w:tblStyle w:val="TableGrid"/>
        <w:tblpPr w:leftFromText="180" w:rightFromText="180" w:vertAnchor="text" w:horzAnchor="margin" w:tblpY="37"/>
        <w:tblW w:w="0" w:type="auto"/>
        <w:tblLook w:val="04A0" w:firstRow="1" w:lastRow="0" w:firstColumn="1" w:lastColumn="0" w:noHBand="0" w:noVBand="1"/>
      </w:tblPr>
      <w:tblGrid>
        <w:gridCol w:w="1803"/>
        <w:gridCol w:w="1803"/>
        <w:gridCol w:w="1803"/>
        <w:gridCol w:w="1803"/>
        <w:gridCol w:w="1804"/>
      </w:tblGrid>
      <w:tr w:rsidR="0097639D" w14:paraId="5AD6713F" w14:textId="77777777" w:rsidTr="0097639D">
        <w:tc>
          <w:tcPr>
            <w:tcW w:w="1803" w:type="dxa"/>
          </w:tcPr>
          <w:p w14:paraId="02FC5AE0"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Materials</w:t>
            </w:r>
          </w:p>
        </w:tc>
        <w:tc>
          <w:tcPr>
            <w:tcW w:w="1803" w:type="dxa"/>
          </w:tcPr>
          <w:p w14:paraId="2636FF65"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Young Modulus (Ga)</w:t>
            </w:r>
          </w:p>
        </w:tc>
        <w:tc>
          <w:tcPr>
            <w:tcW w:w="1803" w:type="dxa"/>
          </w:tcPr>
          <w:p w14:paraId="26F08C21" w14:textId="6AA365AF"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Yield Strength (M</w:t>
            </w:r>
            <w:r w:rsidR="003312A9">
              <w:rPr>
                <w:rFonts w:ascii="Times New Roman" w:hAnsi="Times New Roman" w:cs="Times New Roman"/>
                <w:b/>
                <w:bCs/>
                <w:sz w:val="28"/>
                <w:szCs w:val="28"/>
              </w:rPr>
              <w:t>PA</w:t>
            </w:r>
            <w:r>
              <w:rPr>
                <w:rFonts w:ascii="Times New Roman" w:hAnsi="Times New Roman" w:cs="Times New Roman"/>
                <w:b/>
                <w:bCs/>
                <w:sz w:val="28"/>
                <w:szCs w:val="28"/>
              </w:rPr>
              <w:t>)</w:t>
            </w:r>
          </w:p>
        </w:tc>
        <w:tc>
          <w:tcPr>
            <w:tcW w:w="1803" w:type="dxa"/>
          </w:tcPr>
          <w:p w14:paraId="753C8E93" w14:textId="2DBD0E56"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Tensile Strength (M</w:t>
            </w:r>
            <w:r w:rsidR="003312A9">
              <w:rPr>
                <w:rFonts w:ascii="Times New Roman" w:hAnsi="Times New Roman" w:cs="Times New Roman"/>
                <w:b/>
                <w:bCs/>
                <w:sz w:val="28"/>
                <w:szCs w:val="28"/>
              </w:rPr>
              <w:t>PA</w:t>
            </w:r>
            <w:r>
              <w:rPr>
                <w:rFonts w:ascii="Times New Roman" w:hAnsi="Times New Roman" w:cs="Times New Roman"/>
                <w:b/>
                <w:bCs/>
                <w:sz w:val="28"/>
                <w:szCs w:val="28"/>
              </w:rPr>
              <w:t>)</w:t>
            </w:r>
          </w:p>
        </w:tc>
        <w:tc>
          <w:tcPr>
            <w:tcW w:w="1804" w:type="dxa"/>
          </w:tcPr>
          <w:p w14:paraId="2F368D46"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Density (g/cm3)</w:t>
            </w:r>
          </w:p>
        </w:tc>
      </w:tr>
      <w:tr w:rsidR="0097639D" w14:paraId="4795BF3E" w14:textId="77777777" w:rsidTr="0097639D">
        <w:tc>
          <w:tcPr>
            <w:tcW w:w="1803" w:type="dxa"/>
          </w:tcPr>
          <w:p w14:paraId="6FC36E47" w14:textId="77785A1A" w:rsidR="0097639D" w:rsidRDefault="003312A9"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Aluminium</w:t>
            </w:r>
            <w:r w:rsidR="0097639D">
              <w:rPr>
                <w:rFonts w:ascii="Times New Roman" w:hAnsi="Times New Roman" w:cs="Times New Roman"/>
                <w:b/>
                <w:bCs/>
                <w:sz w:val="28"/>
                <w:szCs w:val="28"/>
              </w:rPr>
              <w:t xml:space="preserve"> Alloy</w:t>
            </w:r>
          </w:p>
        </w:tc>
        <w:tc>
          <w:tcPr>
            <w:tcW w:w="1803" w:type="dxa"/>
          </w:tcPr>
          <w:p w14:paraId="376A8551"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70</w:t>
            </w:r>
          </w:p>
        </w:tc>
        <w:tc>
          <w:tcPr>
            <w:tcW w:w="1803" w:type="dxa"/>
          </w:tcPr>
          <w:p w14:paraId="0C894115"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250</w:t>
            </w:r>
          </w:p>
        </w:tc>
        <w:tc>
          <w:tcPr>
            <w:tcW w:w="1803" w:type="dxa"/>
          </w:tcPr>
          <w:p w14:paraId="08926F24"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300</w:t>
            </w:r>
          </w:p>
        </w:tc>
        <w:tc>
          <w:tcPr>
            <w:tcW w:w="1804" w:type="dxa"/>
          </w:tcPr>
          <w:p w14:paraId="74BE6781"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w:t>
            </w:r>
          </w:p>
        </w:tc>
      </w:tr>
      <w:tr w:rsidR="0097639D" w14:paraId="4EB7C219" w14:textId="77777777" w:rsidTr="0097639D">
        <w:tc>
          <w:tcPr>
            <w:tcW w:w="1803" w:type="dxa"/>
          </w:tcPr>
          <w:p w14:paraId="56D67F45"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Titanium</w:t>
            </w:r>
          </w:p>
        </w:tc>
        <w:tc>
          <w:tcPr>
            <w:tcW w:w="1803" w:type="dxa"/>
          </w:tcPr>
          <w:p w14:paraId="7DDD5A6C"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110</w:t>
            </w:r>
          </w:p>
        </w:tc>
        <w:tc>
          <w:tcPr>
            <w:tcW w:w="1803" w:type="dxa"/>
          </w:tcPr>
          <w:p w14:paraId="2FE2D1B4"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900</w:t>
            </w:r>
          </w:p>
        </w:tc>
        <w:tc>
          <w:tcPr>
            <w:tcW w:w="1803" w:type="dxa"/>
          </w:tcPr>
          <w:p w14:paraId="2B93B298"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1000</w:t>
            </w:r>
          </w:p>
        </w:tc>
        <w:tc>
          <w:tcPr>
            <w:tcW w:w="1804" w:type="dxa"/>
          </w:tcPr>
          <w:p w14:paraId="5C3740A4"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4.5</w:t>
            </w:r>
          </w:p>
        </w:tc>
      </w:tr>
      <w:tr w:rsidR="0097639D" w14:paraId="2AEC6288" w14:textId="77777777" w:rsidTr="0097639D">
        <w:tc>
          <w:tcPr>
            <w:tcW w:w="1803" w:type="dxa"/>
          </w:tcPr>
          <w:p w14:paraId="7A9E0FD9"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Stainless steel</w:t>
            </w:r>
          </w:p>
        </w:tc>
        <w:tc>
          <w:tcPr>
            <w:tcW w:w="1803" w:type="dxa"/>
          </w:tcPr>
          <w:p w14:paraId="1CD2DEB6"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200</w:t>
            </w:r>
          </w:p>
        </w:tc>
        <w:tc>
          <w:tcPr>
            <w:tcW w:w="1803" w:type="dxa"/>
          </w:tcPr>
          <w:p w14:paraId="60B6AEBA"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250</w:t>
            </w:r>
          </w:p>
        </w:tc>
        <w:tc>
          <w:tcPr>
            <w:tcW w:w="1803" w:type="dxa"/>
          </w:tcPr>
          <w:p w14:paraId="5B5A01C4"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500</w:t>
            </w:r>
          </w:p>
        </w:tc>
        <w:tc>
          <w:tcPr>
            <w:tcW w:w="1804" w:type="dxa"/>
          </w:tcPr>
          <w:p w14:paraId="2702A122"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7.9</w:t>
            </w:r>
          </w:p>
        </w:tc>
      </w:tr>
      <w:tr w:rsidR="0097639D" w14:paraId="0703D9EF" w14:textId="77777777" w:rsidTr="0097639D">
        <w:tc>
          <w:tcPr>
            <w:tcW w:w="1803" w:type="dxa"/>
          </w:tcPr>
          <w:p w14:paraId="498CB254" w14:textId="11ACEDA5"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Carbon </w:t>
            </w:r>
            <w:r w:rsidR="007907BB">
              <w:rPr>
                <w:rFonts w:ascii="Times New Roman" w:hAnsi="Times New Roman" w:cs="Times New Roman"/>
                <w:b/>
                <w:bCs/>
                <w:sz w:val="28"/>
                <w:szCs w:val="28"/>
              </w:rPr>
              <w:t>fibber</w:t>
            </w:r>
          </w:p>
        </w:tc>
        <w:tc>
          <w:tcPr>
            <w:tcW w:w="1803" w:type="dxa"/>
          </w:tcPr>
          <w:p w14:paraId="35A21FD3"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150</w:t>
            </w:r>
          </w:p>
        </w:tc>
        <w:tc>
          <w:tcPr>
            <w:tcW w:w="1803" w:type="dxa"/>
          </w:tcPr>
          <w:p w14:paraId="27ABBD4B"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1000</w:t>
            </w:r>
          </w:p>
        </w:tc>
        <w:tc>
          <w:tcPr>
            <w:tcW w:w="1803" w:type="dxa"/>
          </w:tcPr>
          <w:p w14:paraId="02899F58"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1500</w:t>
            </w:r>
          </w:p>
        </w:tc>
        <w:tc>
          <w:tcPr>
            <w:tcW w:w="1804" w:type="dxa"/>
          </w:tcPr>
          <w:p w14:paraId="74B2B62D" w14:textId="77777777" w:rsidR="0097639D" w:rsidRDefault="0097639D" w:rsidP="009763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1.6</w:t>
            </w:r>
          </w:p>
        </w:tc>
      </w:tr>
    </w:tbl>
    <w:p w14:paraId="0AC92FC0" w14:textId="77777777" w:rsidR="006D45F4" w:rsidRDefault="006D45F4" w:rsidP="00F52A7E">
      <w:pPr>
        <w:spacing w:after="0" w:line="360" w:lineRule="auto"/>
        <w:jc w:val="both"/>
        <w:rPr>
          <w:rFonts w:ascii="Times New Roman" w:hAnsi="Times New Roman" w:cs="Times New Roman"/>
          <w:b/>
          <w:bCs/>
          <w:sz w:val="28"/>
          <w:szCs w:val="28"/>
        </w:rPr>
      </w:pPr>
    </w:p>
    <w:p w14:paraId="3FA1E95C" w14:textId="77777777" w:rsidR="00D902E8" w:rsidRDefault="006D45F4" w:rsidP="00F52A7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02BEC37" w14:textId="77777777" w:rsidR="00D902E8" w:rsidRDefault="00D902E8" w:rsidP="00F52A7E">
      <w:pPr>
        <w:spacing w:after="0" w:line="360" w:lineRule="auto"/>
        <w:jc w:val="both"/>
        <w:rPr>
          <w:rFonts w:ascii="Times New Roman" w:hAnsi="Times New Roman" w:cs="Times New Roman"/>
          <w:b/>
          <w:bCs/>
          <w:sz w:val="28"/>
          <w:szCs w:val="28"/>
        </w:rPr>
      </w:pPr>
    </w:p>
    <w:p w14:paraId="783FA237" w14:textId="77777777" w:rsidR="00D902E8" w:rsidRDefault="00D902E8" w:rsidP="00F52A7E">
      <w:pPr>
        <w:spacing w:after="0" w:line="360" w:lineRule="auto"/>
        <w:jc w:val="both"/>
        <w:rPr>
          <w:rFonts w:ascii="Times New Roman" w:hAnsi="Times New Roman" w:cs="Times New Roman"/>
          <w:b/>
          <w:bCs/>
          <w:sz w:val="28"/>
          <w:szCs w:val="28"/>
        </w:rPr>
      </w:pPr>
    </w:p>
    <w:p w14:paraId="5A1425E4" w14:textId="77777777" w:rsidR="00D902E8" w:rsidRDefault="00D902E8" w:rsidP="00F52A7E">
      <w:pPr>
        <w:spacing w:after="0" w:line="360" w:lineRule="auto"/>
        <w:jc w:val="both"/>
        <w:rPr>
          <w:rFonts w:ascii="Times New Roman" w:hAnsi="Times New Roman" w:cs="Times New Roman"/>
          <w:b/>
          <w:bCs/>
          <w:sz w:val="28"/>
          <w:szCs w:val="28"/>
        </w:rPr>
      </w:pPr>
    </w:p>
    <w:p w14:paraId="2BF77BA5" w14:textId="77777777" w:rsidR="00D902E8" w:rsidRDefault="00D902E8" w:rsidP="00F52A7E">
      <w:pPr>
        <w:spacing w:after="0" w:line="360" w:lineRule="auto"/>
        <w:jc w:val="both"/>
        <w:rPr>
          <w:rFonts w:ascii="Times New Roman" w:hAnsi="Times New Roman" w:cs="Times New Roman"/>
          <w:b/>
          <w:bCs/>
          <w:sz w:val="28"/>
          <w:szCs w:val="28"/>
        </w:rPr>
      </w:pPr>
    </w:p>
    <w:p w14:paraId="0A60343D" w14:textId="77777777" w:rsidR="00D902E8" w:rsidRDefault="00D902E8" w:rsidP="00F52A7E">
      <w:pPr>
        <w:spacing w:after="0" w:line="360" w:lineRule="auto"/>
        <w:jc w:val="both"/>
        <w:rPr>
          <w:rFonts w:ascii="Times New Roman" w:hAnsi="Times New Roman" w:cs="Times New Roman"/>
          <w:b/>
          <w:bCs/>
          <w:sz w:val="28"/>
          <w:szCs w:val="28"/>
        </w:rPr>
      </w:pPr>
    </w:p>
    <w:p w14:paraId="29134091" w14:textId="77777777" w:rsidR="00D902E8" w:rsidRDefault="00D902E8" w:rsidP="00F52A7E">
      <w:pPr>
        <w:spacing w:after="0" w:line="360" w:lineRule="auto"/>
        <w:jc w:val="both"/>
        <w:rPr>
          <w:rFonts w:ascii="Times New Roman" w:hAnsi="Times New Roman" w:cs="Times New Roman"/>
          <w:b/>
          <w:bCs/>
          <w:sz w:val="28"/>
          <w:szCs w:val="28"/>
        </w:rPr>
      </w:pPr>
    </w:p>
    <w:p w14:paraId="4E9582AB" w14:textId="77777777" w:rsidR="00D902E8" w:rsidRDefault="00D902E8" w:rsidP="00F52A7E">
      <w:pPr>
        <w:spacing w:after="0" w:line="360" w:lineRule="auto"/>
        <w:jc w:val="both"/>
        <w:rPr>
          <w:rFonts w:ascii="Times New Roman" w:hAnsi="Times New Roman" w:cs="Times New Roman"/>
          <w:b/>
          <w:bCs/>
          <w:sz w:val="28"/>
          <w:szCs w:val="28"/>
        </w:rPr>
      </w:pPr>
    </w:p>
    <w:p w14:paraId="41844A45" w14:textId="77777777" w:rsidR="00D902E8" w:rsidRDefault="00D902E8" w:rsidP="00F52A7E">
      <w:pPr>
        <w:spacing w:after="0" w:line="360" w:lineRule="auto"/>
        <w:jc w:val="both"/>
        <w:rPr>
          <w:rFonts w:ascii="Times New Roman" w:hAnsi="Times New Roman" w:cs="Times New Roman"/>
          <w:b/>
          <w:bCs/>
          <w:sz w:val="28"/>
          <w:szCs w:val="28"/>
        </w:rPr>
      </w:pPr>
    </w:p>
    <w:p w14:paraId="367571DC" w14:textId="77777777" w:rsidR="00D902E8" w:rsidRDefault="00D902E8" w:rsidP="00F52A7E">
      <w:pPr>
        <w:spacing w:after="0" w:line="360" w:lineRule="auto"/>
        <w:jc w:val="both"/>
        <w:rPr>
          <w:rFonts w:ascii="Times New Roman" w:hAnsi="Times New Roman" w:cs="Times New Roman"/>
          <w:b/>
          <w:bCs/>
          <w:sz w:val="28"/>
          <w:szCs w:val="28"/>
        </w:rPr>
      </w:pPr>
    </w:p>
    <w:p w14:paraId="0953003D" w14:textId="77777777" w:rsidR="00D902E8" w:rsidRDefault="00D902E8" w:rsidP="00F52A7E">
      <w:pPr>
        <w:spacing w:after="0" w:line="360" w:lineRule="auto"/>
        <w:jc w:val="both"/>
        <w:rPr>
          <w:rFonts w:ascii="Times New Roman" w:hAnsi="Times New Roman" w:cs="Times New Roman"/>
          <w:b/>
          <w:bCs/>
          <w:sz w:val="28"/>
          <w:szCs w:val="28"/>
        </w:rPr>
      </w:pPr>
    </w:p>
    <w:p w14:paraId="47045296" w14:textId="77777777" w:rsidR="00D902E8" w:rsidRDefault="00D902E8" w:rsidP="00F52A7E">
      <w:pPr>
        <w:spacing w:after="0" w:line="360" w:lineRule="auto"/>
        <w:jc w:val="both"/>
        <w:rPr>
          <w:rFonts w:ascii="Times New Roman" w:hAnsi="Times New Roman" w:cs="Times New Roman"/>
          <w:b/>
          <w:bCs/>
          <w:sz w:val="28"/>
          <w:szCs w:val="28"/>
        </w:rPr>
      </w:pPr>
    </w:p>
    <w:p w14:paraId="593DF30E" w14:textId="77777777" w:rsidR="00D902E8" w:rsidRDefault="00D902E8" w:rsidP="00F52A7E">
      <w:pPr>
        <w:spacing w:after="0" w:line="360" w:lineRule="auto"/>
        <w:jc w:val="both"/>
        <w:rPr>
          <w:rFonts w:ascii="Times New Roman" w:hAnsi="Times New Roman" w:cs="Times New Roman"/>
          <w:b/>
          <w:bCs/>
          <w:sz w:val="28"/>
          <w:szCs w:val="28"/>
        </w:rPr>
      </w:pPr>
    </w:p>
    <w:p w14:paraId="43895FC7" w14:textId="77777777" w:rsidR="00D902E8" w:rsidRDefault="00D902E8" w:rsidP="00F52A7E">
      <w:pPr>
        <w:spacing w:after="0" w:line="360" w:lineRule="auto"/>
        <w:jc w:val="both"/>
        <w:rPr>
          <w:rFonts w:ascii="Times New Roman" w:hAnsi="Times New Roman" w:cs="Times New Roman"/>
          <w:b/>
          <w:bCs/>
          <w:sz w:val="28"/>
          <w:szCs w:val="28"/>
        </w:rPr>
      </w:pPr>
    </w:p>
    <w:p w14:paraId="21472677" w14:textId="77777777" w:rsidR="00D902E8" w:rsidRDefault="00D902E8" w:rsidP="00F52A7E">
      <w:pPr>
        <w:spacing w:after="0" w:line="360" w:lineRule="auto"/>
        <w:jc w:val="both"/>
        <w:rPr>
          <w:rFonts w:ascii="Times New Roman" w:hAnsi="Times New Roman" w:cs="Times New Roman"/>
          <w:b/>
          <w:bCs/>
          <w:sz w:val="28"/>
          <w:szCs w:val="28"/>
        </w:rPr>
      </w:pPr>
    </w:p>
    <w:p w14:paraId="041FD877" w14:textId="77777777" w:rsidR="00D902E8" w:rsidRDefault="00D902E8" w:rsidP="00F52A7E">
      <w:pPr>
        <w:spacing w:after="0" w:line="360" w:lineRule="auto"/>
        <w:jc w:val="both"/>
        <w:rPr>
          <w:rFonts w:ascii="Times New Roman" w:hAnsi="Times New Roman" w:cs="Times New Roman"/>
          <w:b/>
          <w:bCs/>
          <w:sz w:val="28"/>
          <w:szCs w:val="28"/>
        </w:rPr>
      </w:pPr>
    </w:p>
    <w:p w14:paraId="3D8C0F58" w14:textId="76B23537" w:rsidR="005D2D47" w:rsidRPr="00F52A7E" w:rsidRDefault="009D1B2E" w:rsidP="00F52A7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12FF1" w:rsidRPr="00F52A7E">
        <w:rPr>
          <w:rFonts w:ascii="Times New Roman" w:hAnsi="Times New Roman" w:cs="Times New Roman"/>
          <w:b/>
          <w:bCs/>
          <w:sz w:val="28"/>
          <w:szCs w:val="28"/>
        </w:rPr>
        <w:t>Acknowledgement</w:t>
      </w:r>
    </w:p>
    <w:p w14:paraId="667C0BDF" w14:textId="77777777" w:rsidR="00FD6DC8" w:rsidRDefault="00FD6DC8" w:rsidP="005C065D">
      <w:pPr>
        <w:spacing w:after="0" w:line="360" w:lineRule="auto"/>
        <w:jc w:val="both"/>
        <w:rPr>
          <w:rFonts w:ascii="Times New Roman" w:hAnsi="Times New Roman" w:cs="Times New Roman"/>
          <w:sz w:val="24"/>
          <w:szCs w:val="24"/>
        </w:rPr>
      </w:pPr>
    </w:p>
    <w:p w14:paraId="29455422" w14:textId="17E83C30" w:rsidR="003262D0" w:rsidRPr="003262D0" w:rsidRDefault="005121EE" w:rsidP="003262D0">
      <w:pPr>
        <w:spacing w:after="0"/>
        <w:jc w:val="center"/>
        <w:rPr>
          <w:rFonts w:ascii="Times New Roman" w:eastAsia="Times New Roman" w:hAnsi="Times New Roman" w:cs="Times New Roman"/>
          <w:b/>
          <w:sz w:val="24"/>
          <w:szCs w:val="24"/>
        </w:rPr>
      </w:pPr>
      <w:r w:rsidRPr="005121EE">
        <w:rPr>
          <w:rFonts w:ascii="Times New Roman" w:hAnsi="Times New Roman" w:cs="Times New Roman"/>
          <w:sz w:val="24"/>
          <w:szCs w:val="24"/>
        </w:rPr>
        <w:t xml:space="preserve">I would like to express my sincere gratitude to everyone who contributed to the successful completion of this project on the </w:t>
      </w:r>
      <w:r w:rsidR="003262D0" w:rsidRPr="003262D0">
        <w:rPr>
          <w:rFonts w:ascii="Times New Roman" w:eastAsia="Times New Roman" w:hAnsi="Times New Roman" w:cs="Times New Roman"/>
          <w:b/>
          <w:sz w:val="24"/>
          <w:szCs w:val="24"/>
        </w:rPr>
        <w:t>Image classification using deep learning in python</w:t>
      </w:r>
      <w:r w:rsidR="003262D0">
        <w:rPr>
          <w:rFonts w:ascii="Times New Roman" w:eastAsia="Times New Roman" w:hAnsi="Times New Roman" w:cs="Times New Roman"/>
          <w:b/>
          <w:sz w:val="24"/>
          <w:szCs w:val="24"/>
        </w:rPr>
        <w:t>.</w:t>
      </w:r>
    </w:p>
    <w:p w14:paraId="7558BD3B" w14:textId="63B95239" w:rsidR="007A1F88" w:rsidRPr="003262D0" w:rsidRDefault="007A1F88" w:rsidP="005C065D">
      <w:pPr>
        <w:spacing w:after="0" w:line="360" w:lineRule="auto"/>
        <w:jc w:val="both"/>
        <w:rPr>
          <w:rFonts w:ascii="Times New Roman" w:hAnsi="Times New Roman" w:cs="Times New Roman"/>
          <w:b/>
          <w:sz w:val="24"/>
          <w:szCs w:val="24"/>
        </w:rPr>
      </w:pPr>
    </w:p>
    <w:p w14:paraId="730E9221" w14:textId="76D1E67E" w:rsidR="003F6E3C" w:rsidRDefault="005121EE" w:rsidP="005C065D">
      <w:pPr>
        <w:spacing w:after="0" w:line="360" w:lineRule="auto"/>
        <w:jc w:val="both"/>
        <w:rPr>
          <w:rFonts w:ascii="Times New Roman" w:hAnsi="Times New Roman" w:cs="Times New Roman"/>
          <w:sz w:val="24"/>
          <w:szCs w:val="24"/>
        </w:rPr>
      </w:pPr>
      <w:r w:rsidRPr="005121EE">
        <w:rPr>
          <w:rFonts w:ascii="Times New Roman" w:hAnsi="Times New Roman" w:cs="Times New Roman"/>
          <w:sz w:val="24"/>
          <w:szCs w:val="24"/>
        </w:rPr>
        <w:t xml:space="preserve">First and foremost, I extend my deepest appreciation to my supervisor, </w:t>
      </w:r>
      <w:r w:rsidRPr="003402F3">
        <w:rPr>
          <w:rFonts w:ascii="Times New Roman" w:hAnsi="Times New Roman" w:cs="Times New Roman"/>
          <w:b/>
          <w:bCs/>
          <w:sz w:val="24"/>
          <w:szCs w:val="24"/>
        </w:rPr>
        <w:t>D</w:t>
      </w:r>
      <w:r w:rsidR="006B68D5">
        <w:rPr>
          <w:rFonts w:ascii="Times New Roman" w:hAnsi="Times New Roman" w:cs="Times New Roman"/>
          <w:b/>
          <w:bCs/>
          <w:sz w:val="24"/>
          <w:szCs w:val="24"/>
        </w:rPr>
        <w:t>r</w:t>
      </w:r>
      <w:r w:rsidRPr="003402F3">
        <w:rPr>
          <w:rFonts w:ascii="Times New Roman" w:hAnsi="Times New Roman" w:cs="Times New Roman"/>
          <w:b/>
          <w:bCs/>
          <w:sz w:val="24"/>
          <w:szCs w:val="24"/>
        </w:rPr>
        <w:t>.</w:t>
      </w:r>
      <w:r w:rsidR="006B68D5">
        <w:rPr>
          <w:rFonts w:ascii="Times New Roman" w:hAnsi="Times New Roman" w:cs="Times New Roman"/>
          <w:b/>
          <w:bCs/>
          <w:sz w:val="24"/>
          <w:szCs w:val="24"/>
        </w:rPr>
        <w:t xml:space="preserve"> </w:t>
      </w:r>
      <w:r w:rsidR="00CD7E2A">
        <w:rPr>
          <w:rFonts w:ascii="Times New Roman" w:hAnsi="Times New Roman" w:cs="Times New Roman"/>
          <w:b/>
          <w:bCs/>
          <w:sz w:val="24"/>
          <w:szCs w:val="24"/>
        </w:rPr>
        <w:t>R</w:t>
      </w:r>
      <w:r w:rsidR="006B68D5">
        <w:rPr>
          <w:rFonts w:ascii="Times New Roman" w:hAnsi="Times New Roman" w:cs="Times New Roman"/>
          <w:b/>
          <w:bCs/>
          <w:sz w:val="24"/>
          <w:szCs w:val="24"/>
        </w:rPr>
        <w:t xml:space="preserve"> </w:t>
      </w:r>
      <w:r w:rsidR="00CD7E2A">
        <w:rPr>
          <w:rFonts w:ascii="Times New Roman" w:hAnsi="Times New Roman" w:cs="Times New Roman"/>
          <w:b/>
          <w:bCs/>
          <w:sz w:val="24"/>
          <w:szCs w:val="24"/>
        </w:rPr>
        <w:t>Geetha</w:t>
      </w:r>
      <w:r w:rsidRPr="005121EE">
        <w:rPr>
          <w:rFonts w:ascii="Times New Roman" w:hAnsi="Times New Roman" w:cs="Times New Roman"/>
          <w:sz w:val="24"/>
          <w:szCs w:val="24"/>
        </w:rPr>
        <w:t xml:space="preserve">, for their invaluable guidance, insightful feedback, and continuous encouragement throughout the research and development process. Their expertise and support have been instrumental in shaping the direction of this study. I am also grateful to </w:t>
      </w:r>
      <w:r w:rsidRPr="00901C10">
        <w:rPr>
          <w:rFonts w:ascii="Times New Roman" w:hAnsi="Times New Roman" w:cs="Times New Roman"/>
          <w:b/>
          <w:bCs/>
          <w:sz w:val="24"/>
          <w:szCs w:val="24"/>
        </w:rPr>
        <w:t>Saveetha Institute of Medical and Technical Sciences</w:t>
      </w:r>
      <w:r w:rsidRPr="005121EE">
        <w:rPr>
          <w:rFonts w:ascii="Times New Roman" w:hAnsi="Times New Roman" w:cs="Times New Roman"/>
          <w:sz w:val="24"/>
          <w:szCs w:val="24"/>
        </w:rPr>
        <w:t xml:space="preserve"> for providing the necessary resources, facilities, and technical support that made this research possible. Special thanks to the faculty members and laboratory staff for their assistance in material testing, simulation setup, and data analysis. Additionally, I would like to acknowledge the contributions of my peers and colleagues for their constructive discussions and support, which have helped refine various aspects of this project. A special note of appreciation goes to prosthetic users and medical professionals who provided valuable insights and feedback on the practical aspects of prosthetic forearm sleeves. Lastly, I extend my heartfelt gratitude to my family and friends for their unwavering support, encouragement, and patience throughout this journey. Their belief in my abilities has been a source of motivation during challenging times. This project would not have been possible without the collective efforts and contributions of everyone mentioned above. Thank you all for your support and inspiration. </w:t>
      </w:r>
      <w:r>
        <w:rPr>
          <w:rFonts w:ascii="Times New Roman" w:hAnsi="Times New Roman" w:cs="Times New Roman"/>
          <w:sz w:val="24"/>
          <w:szCs w:val="24"/>
        </w:rPr>
        <w:t xml:space="preserve">       </w:t>
      </w:r>
    </w:p>
    <w:p w14:paraId="1CAC446C" w14:textId="41D90D2A" w:rsidR="003F6E3C" w:rsidRDefault="00CD7E2A" w:rsidP="003F6E3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Karthi</w:t>
      </w:r>
      <w:r w:rsidR="006B68D5">
        <w:rPr>
          <w:rFonts w:ascii="Times New Roman" w:hAnsi="Times New Roman" w:cs="Times New Roman"/>
          <w:sz w:val="24"/>
          <w:szCs w:val="24"/>
        </w:rPr>
        <w:t xml:space="preserve">k </w:t>
      </w:r>
      <w:r>
        <w:rPr>
          <w:rFonts w:ascii="Times New Roman" w:hAnsi="Times New Roman" w:cs="Times New Roman"/>
          <w:sz w:val="24"/>
          <w:szCs w:val="24"/>
        </w:rPr>
        <w:t>k</w:t>
      </w:r>
    </w:p>
    <w:p w14:paraId="29B81B4E" w14:textId="081F3970" w:rsidR="00202F9C" w:rsidRPr="003F6E3C" w:rsidRDefault="005121EE" w:rsidP="003F6E3C">
      <w:pPr>
        <w:spacing w:after="0" w:line="360" w:lineRule="auto"/>
        <w:jc w:val="right"/>
        <w:rPr>
          <w:rFonts w:ascii="Times New Roman" w:hAnsi="Times New Roman" w:cs="Times New Roman"/>
          <w:sz w:val="24"/>
          <w:szCs w:val="24"/>
        </w:rPr>
      </w:pPr>
      <w:r w:rsidRPr="005121EE">
        <w:rPr>
          <w:rFonts w:ascii="Times New Roman" w:hAnsi="Times New Roman" w:cs="Times New Roman"/>
          <w:sz w:val="24"/>
          <w:szCs w:val="24"/>
        </w:rPr>
        <w:t xml:space="preserve"> 192</w:t>
      </w:r>
      <w:r w:rsidR="00CD7E2A">
        <w:rPr>
          <w:rFonts w:ascii="Times New Roman" w:hAnsi="Times New Roman" w:cs="Times New Roman"/>
          <w:sz w:val="24"/>
          <w:szCs w:val="24"/>
        </w:rPr>
        <w:t>472337</w:t>
      </w:r>
    </w:p>
    <w:p w14:paraId="6638B015" w14:textId="77777777" w:rsidR="00202F9C" w:rsidRDefault="00202F9C" w:rsidP="005C065D">
      <w:pPr>
        <w:spacing w:after="0" w:line="360" w:lineRule="auto"/>
        <w:jc w:val="both"/>
        <w:rPr>
          <w:rFonts w:ascii="Times New Roman" w:hAnsi="Times New Roman" w:cs="Times New Roman"/>
          <w:b/>
          <w:bCs/>
          <w:sz w:val="28"/>
          <w:szCs w:val="28"/>
        </w:rPr>
      </w:pPr>
    </w:p>
    <w:p w14:paraId="4098CDF5" w14:textId="77777777" w:rsidR="00202F9C" w:rsidRDefault="00202F9C" w:rsidP="005C065D">
      <w:pPr>
        <w:spacing w:after="0" w:line="360" w:lineRule="auto"/>
        <w:jc w:val="both"/>
        <w:rPr>
          <w:rFonts w:ascii="Times New Roman" w:hAnsi="Times New Roman" w:cs="Times New Roman"/>
          <w:b/>
          <w:bCs/>
          <w:sz w:val="28"/>
          <w:szCs w:val="28"/>
        </w:rPr>
      </w:pPr>
    </w:p>
    <w:p w14:paraId="530887D2" w14:textId="77777777" w:rsidR="00202F9C" w:rsidRDefault="00202F9C" w:rsidP="005C065D">
      <w:pPr>
        <w:spacing w:after="0" w:line="360" w:lineRule="auto"/>
        <w:jc w:val="both"/>
        <w:rPr>
          <w:rFonts w:ascii="Times New Roman" w:hAnsi="Times New Roman" w:cs="Times New Roman"/>
          <w:b/>
          <w:bCs/>
          <w:sz w:val="28"/>
          <w:szCs w:val="28"/>
        </w:rPr>
      </w:pPr>
    </w:p>
    <w:p w14:paraId="0C848E25" w14:textId="77777777" w:rsidR="009D1B2E" w:rsidRDefault="009D1B2E" w:rsidP="005C065D">
      <w:pPr>
        <w:spacing w:after="0" w:line="360" w:lineRule="auto"/>
        <w:jc w:val="both"/>
        <w:rPr>
          <w:rFonts w:ascii="Times New Roman" w:hAnsi="Times New Roman" w:cs="Times New Roman"/>
          <w:b/>
          <w:bCs/>
          <w:sz w:val="28"/>
          <w:szCs w:val="28"/>
        </w:rPr>
      </w:pPr>
    </w:p>
    <w:p w14:paraId="4966C79C" w14:textId="77777777" w:rsidR="009D1B2E" w:rsidRDefault="009D1B2E" w:rsidP="005C065D">
      <w:pPr>
        <w:spacing w:after="0" w:line="360" w:lineRule="auto"/>
        <w:jc w:val="both"/>
        <w:rPr>
          <w:rFonts w:ascii="Times New Roman" w:hAnsi="Times New Roman" w:cs="Times New Roman"/>
          <w:b/>
          <w:bCs/>
          <w:sz w:val="28"/>
          <w:szCs w:val="28"/>
        </w:rPr>
      </w:pPr>
    </w:p>
    <w:p w14:paraId="19F35F64" w14:textId="77777777" w:rsidR="009D1B2E" w:rsidRDefault="009D1B2E" w:rsidP="005C065D">
      <w:pPr>
        <w:spacing w:after="0" w:line="360" w:lineRule="auto"/>
        <w:jc w:val="both"/>
        <w:rPr>
          <w:rFonts w:ascii="Times New Roman" w:hAnsi="Times New Roman" w:cs="Times New Roman"/>
          <w:b/>
          <w:bCs/>
          <w:sz w:val="28"/>
          <w:szCs w:val="28"/>
        </w:rPr>
      </w:pPr>
    </w:p>
    <w:p w14:paraId="01F931A5" w14:textId="77777777" w:rsidR="009D1B2E" w:rsidRDefault="009D1B2E" w:rsidP="005C065D">
      <w:pPr>
        <w:spacing w:after="0" w:line="360" w:lineRule="auto"/>
        <w:jc w:val="both"/>
        <w:rPr>
          <w:rFonts w:ascii="Times New Roman" w:hAnsi="Times New Roman" w:cs="Times New Roman"/>
          <w:b/>
          <w:bCs/>
          <w:sz w:val="28"/>
          <w:szCs w:val="28"/>
        </w:rPr>
      </w:pPr>
    </w:p>
    <w:p w14:paraId="1AF729B4" w14:textId="77777777" w:rsidR="009D1B2E" w:rsidRDefault="009D1B2E" w:rsidP="005C065D">
      <w:pPr>
        <w:spacing w:after="0" w:line="360" w:lineRule="auto"/>
        <w:jc w:val="both"/>
        <w:rPr>
          <w:rFonts w:ascii="Times New Roman" w:hAnsi="Times New Roman" w:cs="Times New Roman"/>
          <w:b/>
          <w:bCs/>
          <w:sz w:val="28"/>
          <w:szCs w:val="28"/>
        </w:rPr>
      </w:pPr>
    </w:p>
    <w:p w14:paraId="24996FB0" w14:textId="4FF23C11" w:rsidR="00812FF1" w:rsidRPr="00812FF1" w:rsidRDefault="005C065D" w:rsidP="005C065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w:t>
      </w:r>
      <w:r w:rsidR="00812FF1" w:rsidRPr="00812FF1">
        <w:rPr>
          <w:rFonts w:ascii="Times New Roman" w:hAnsi="Times New Roman" w:cs="Times New Roman"/>
          <w:b/>
          <w:bCs/>
          <w:sz w:val="28"/>
          <w:szCs w:val="28"/>
        </w:rPr>
        <w:t>1: Introduction</w:t>
      </w:r>
    </w:p>
    <w:p w14:paraId="291F5B23" w14:textId="77777777" w:rsidR="003262D0" w:rsidRDefault="00812FF1" w:rsidP="00F52A7E">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1.1 Background Information</w:t>
      </w:r>
    </w:p>
    <w:p w14:paraId="46C89773" w14:textId="03670BDF" w:rsidR="003262D0" w:rsidRPr="003262D0" w:rsidRDefault="003262D0" w:rsidP="003262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3262D0">
        <w:rPr>
          <w:rFonts w:ascii="Times New Roman" w:hAnsi="Times New Roman" w:cs="Times New Roman"/>
          <w:sz w:val="24"/>
          <w:szCs w:val="24"/>
          <w:lang w:val="en-US"/>
        </w:rPr>
        <w:t>mage classification has been a fundamental problem in the field of computer vision for decades. Traditionally, image classification relied on manual feature extraction and classical machine learning algorithms like Support Vector Machines (SVM), k-Nearest Neighbors (k-NN), and Decision Trees. These approaches, however, often struggled with high-dimensional image data and lacked the ability to generalize across complex patterns and variations in images.</w:t>
      </w:r>
    </w:p>
    <w:p w14:paraId="1866E382" w14:textId="77777777" w:rsidR="003262D0" w:rsidRPr="003262D0" w:rsidRDefault="003262D0" w:rsidP="003262D0">
      <w:pPr>
        <w:spacing w:after="0" w:line="360" w:lineRule="auto"/>
        <w:jc w:val="both"/>
        <w:rPr>
          <w:rFonts w:ascii="Times New Roman" w:hAnsi="Times New Roman" w:cs="Times New Roman"/>
          <w:sz w:val="24"/>
          <w:szCs w:val="24"/>
          <w:lang w:val="en-US"/>
        </w:rPr>
      </w:pPr>
      <w:r w:rsidRPr="003262D0">
        <w:rPr>
          <w:rFonts w:ascii="Times New Roman" w:hAnsi="Times New Roman" w:cs="Times New Roman"/>
          <w:sz w:val="24"/>
          <w:szCs w:val="24"/>
          <w:lang w:val="en-US"/>
        </w:rPr>
        <w:t>The advent of deep learning, particularly Convolutional Neural Networks (CNNs), has revolutionized image classification. CNNs are specially designed to process and analyze visual data by automatically learning spatial hierarchies of features from raw pixel inputs. With the availability of large annotated datasets (such as CIFAR-10, MNIST, and ImageNet) and high-performance GPUs, deep learning models have achieved state-of-the-art performance in many image-related tasks.</w:t>
      </w:r>
    </w:p>
    <w:p w14:paraId="3E32A5B4" w14:textId="00BF10EF" w:rsidR="003262D0" w:rsidRPr="003262D0" w:rsidRDefault="003262D0" w:rsidP="003262D0">
      <w:pPr>
        <w:spacing w:after="0" w:line="360" w:lineRule="auto"/>
        <w:jc w:val="both"/>
        <w:rPr>
          <w:rFonts w:ascii="Times New Roman" w:hAnsi="Times New Roman" w:cs="Times New Roman"/>
          <w:sz w:val="24"/>
          <w:szCs w:val="24"/>
          <w:lang w:val="en-US"/>
        </w:rPr>
      </w:pPr>
      <w:r w:rsidRPr="003262D0">
        <w:rPr>
          <w:rFonts w:ascii="Times New Roman" w:hAnsi="Times New Roman" w:cs="Times New Roman"/>
          <w:sz w:val="24"/>
          <w:szCs w:val="24"/>
          <w:lang w:val="en-US"/>
        </w:rPr>
        <w:t>Python has become the preferred language for developing deep learning models due to its simplicity, extensive library support, and active community. Frameworks such as TensorFlow, Ker</w:t>
      </w:r>
      <w:r>
        <w:rPr>
          <w:rFonts w:ascii="Times New Roman" w:hAnsi="Times New Roman" w:cs="Times New Roman"/>
          <w:sz w:val="24"/>
          <w:szCs w:val="24"/>
          <w:lang w:val="en-US"/>
        </w:rPr>
        <w:t xml:space="preserve"> </w:t>
      </w:r>
      <w:r w:rsidRPr="003262D0">
        <w:rPr>
          <w:rFonts w:ascii="Times New Roman" w:hAnsi="Times New Roman" w:cs="Times New Roman"/>
          <w:sz w:val="24"/>
          <w:szCs w:val="24"/>
          <w:lang w:val="en-US"/>
        </w:rPr>
        <w:t>as, and Py</w:t>
      </w:r>
      <w:r>
        <w:rPr>
          <w:rFonts w:ascii="Times New Roman" w:hAnsi="Times New Roman" w:cs="Times New Roman"/>
          <w:sz w:val="24"/>
          <w:szCs w:val="24"/>
          <w:lang w:val="en-US"/>
        </w:rPr>
        <w:t xml:space="preserve"> </w:t>
      </w:r>
      <w:r w:rsidRPr="003262D0">
        <w:rPr>
          <w:rFonts w:ascii="Times New Roman" w:hAnsi="Times New Roman" w:cs="Times New Roman"/>
          <w:sz w:val="24"/>
          <w:szCs w:val="24"/>
          <w:lang w:val="en-US"/>
        </w:rPr>
        <w:t>Torch have made it easier to design, train, and deploy deep learning models with minimal effort. These tools provide built-in functions for handling datasets, building neural networks, and evaluating model performance.</w:t>
      </w:r>
    </w:p>
    <w:p w14:paraId="380BBC10" w14:textId="77777777" w:rsidR="003262D0" w:rsidRPr="003262D0" w:rsidRDefault="003262D0" w:rsidP="003262D0">
      <w:pPr>
        <w:spacing w:after="0" w:line="360" w:lineRule="auto"/>
        <w:jc w:val="both"/>
        <w:rPr>
          <w:rFonts w:ascii="Times New Roman" w:hAnsi="Times New Roman" w:cs="Times New Roman"/>
          <w:sz w:val="24"/>
          <w:szCs w:val="24"/>
          <w:lang w:val="en-US"/>
        </w:rPr>
      </w:pPr>
      <w:r w:rsidRPr="003262D0">
        <w:rPr>
          <w:rFonts w:ascii="Times New Roman" w:hAnsi="Times New Roman" w:cs="Times New Roman"/>
          <w:sz w:val="24"/>
          <w:szCs w:val="24"/>
          <w:lang w:val="en-US"/>
        </w:rPr>
        <w:t>In this context, image classification using deep learning in Python represents a powerful and accessible solution for real-time applications, ranging from medical diagnostics and facial recognition to autonomous vehicles and smart surveillance systems.</w:t>
      </w:r>
    </w:p>
    <w:p w14:paraId="70C835A8" w14:textId="77777777" w:rsidR="003262D0" w:rsidRDefault="003262D0" w:rsidP="00F52A7E">
      <w:pPr>
        <w:spacing w:after="0" w:line="360" w:lineRule="auto"/>
        <w:jc w:val="both"/>
        <w:rPr>
          <w:rFonts w:ascii="Times New Roman" w:hAnsi="Times New Roman" w:cs="Times New Roman"/>
          <w:b/>
          <w:bCs/>
          <w:sz w:val="24"/>
          <w:szCs w:val="24"/>
        </w:rPr>
      </w:pPr>
    </w:p>
    <w:p w14:paraId="4070D071" w14:textId="32F80AEF" w:rsidR="00812FF1" w:rsidRPr="00812FF1" w:rsidRDefault="00812FF1" w:rsidP="00F52A7E">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1.2 Problem Statement</w:t>
      </w:r>
    </w:p>
    <w:p w14:paraId="103C7F42" w14:textId="77777777" w:rsidR="003262D0" w:rsidRPr="003262D0" w:rsidRDefault="003262D0" w:rsidP="003262D0">
      <w:pPr>
        <w:spacing w:after="0" w:line="360" w:lineRule="auto"/>
        <w:jc w:val="both"/>
        <w:rPr>
          <w:rFonts w:ascii="Times New Roman" w:hAnsi="Times New Roman" w:cs="Times New Roman"/>
          <w:sz w:val="24"/>
          <w:szCs w:val="24"/>
          <w:lang w:val="en-US"/>
        </w:rPr>
      </w:pPr>
      <w:r w:rsidRPr="003262D0">
        <w:rPr>
          <w:rFonts w:ascii="Times New Roman" w:hAnsi="Times New Roman" w:cs="Times New Roman"/>
          <w:sz w:val="24"/>
          <w:szCs w:val="24"/>
          <w:lang w:val="en-US"/>
        </w:rPr>
        <w:t>Despite the rapid growth in digital image data across various domains, accurately classifying and interpreting these images remains a significant challenge due to the complexity, variability, and high dimensionality of visual content. Traditional machine learning methods often require extensive manual feature engineering and perform poorly when dealing with large-scale or complex image datasets.</w:t>
      </w:r>
    </w:p>
    <w:p w14:paraId="7BEAC10B" w14:textId="77777777" w:rsidR="003262D0" w:rsidRPr="003262D0" w:rsidRDefault="003262D0" w:rsidP="003262D0">
      <w:pPr>
        <w:spacing w:after="0" w:line="360" w:lineRule="auto"/>
        <w:jc w:val="both"/>
        <w:rPr>
          <w:rFonts w:ascii="Times New Roman" w:hAnsi="Times New Roman" w:cs="Times New Roman"/>
          <w:sz w:val="24"/>
          <w:szCs w:val="24"/>
          <w:lang w:val="en-US"/>
        </w:rPr>
      </w:pPr>
      <w:r w:rsidRPr="003262D0">
        <w:rPr>
          <w:rFonts w:ascii="Times New Roman" w:hAnsi="Times New Roman" w:cs="Times New Roman"/>
          <w:sz w:val="24"/>
          <w:szCs w:val="24"/>
          <w:lang w:val="en-US"/>
        </w:rPr>
        <w:lastRenderedPageBreak/>
        <w:t>There is a critical need for an automated, scalable, and accurate image classification system that can efficiently learn from data, recognize patterns, and generalize well to new images. While deep learning techniques—especially Convolutional Neural Networks (CNNs)—have demonstrated superior performance in image classification, implementing these models effectively still poses challenges related to model selection, training time, dataset preparation, and performance evaluation.</w:t>
      </w:r>
    </w:p>
    <w:p w14:paraId="550CC149" w14:textId="70E129D2" w:rsidR="006B1D92" w:rsidRDefault="006B1D92" w:rsidP="00F52A7E">
      <w:pPr>
        <w:spacing w:after="0" w:line="360" w:lineRule="auto"/>
        <w:jc w:val="both"/>
        <w:rPr>
          <w:rFonts w:ascii="Times New Roman" w:hAnsi="Times New Roman" w:cs="Times New Roman"/>
          <w:sz w:val="24"/>
          <w:szCs w:val="24"/>
        </w:rPr>
      </w:pPr>
      <w:r w:rsidRPr="006B1D92">
        <w:rPr>
          <w:rFonts w:ascii="Times New Roman" w:hAnsi="Times New Roman" w:cs="Times New Roman"/>
          <w:sz w:val="24"/>
          <w:szCs w:val="24"/>
        </w:rPr>
        <w:t>.</w:t>
      </w:r>
    </w:p>
    <w:p w14:paraId="753B18D2" w14:textId="037985C1" w:rsidR="00812FF1" w:rsidRPr="006B68D5" w:rsidRDefault="00812FF1" w:rsidP="003B6E6E">
      <w:pPr>
        <w:pStyle w:val="ListParagraph"/>
        <w:numPr>
          <w:ilvl w:val="1"/>
          <w:numId w:val="5"/>
        </w:numPr>
        <w:spacing w:after="0" w:line="360" w:lineRule="auto"/>
        <w:jc w:val="both"/>
        <w:rPr>
          <w:rFonts w:ascii="Times New Roman" w:hAnsi="Times New Roman" w:cs="Times New Roman"/>
          <w:b/>
          <w:bCs/>
          <w:sz w:val="24"/>
          <w:szCs w:val="24"/>
        </w:rPr>
      </w:pPr>
      <w:r w:rsidRPr="006B68D5">
        <w:rPr>
          <w:rFonts w:ascii="Times New Roman" w:hAnsi="Times New Roman" w:cs="Times New Roman"/>
          <w:b/>
          <w:bCs/>
          <w:sz w:val="24"/>
          <w:szCs w:val="24"/>
        </w:rPr>
        <w:t>Objectives</w:t>
      </w:r>
    </w:p>
    <w:p w14:paraId="2676CAC3" w14:textId="77777777" w:rsidR="006B68D5" w:rsidRPr="006B68D5" w:rsidRDefault="006B68D5" w:rsidP="006B68D5">
      <w:pPr>
        <w:spacing w:after="0" w:line="360" w:lineRule="auto"/>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The primary objective of this project is to develop and implement a deep learning-based system for accurate and efficient image classification using Python. The specific goals include:</w:t>
      </w:r>
    </w:p>
    <w:p w14:paraId="364D5523" w14:textId="6CE5FB42" w:rsidR="006B68D5" w:rsidRPr="006B68D5" w:rsidRDefault="006B68D5" w:rsidP="003B6E6E">
      <w:pPr>
        <w:pStyle w:val="ListParagraph"/>
        <w:numPr>
          <w:ilvl w:val="0"/>
          <w:numId w:val="4"/>
        </w:numPr>
        <w:spacing w:after="0" w:line="360" w:lineRule="auto"/>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To study and understand the fundamentals of image classification, deep learning, and Convolutional Neural Networks (CNNs).</w:t>
      </w:r>
    </w:p>
    <w:p w14:paraId="4FC7DF54" w14:textId="0D05EECD" w:rsidR="006B68D5" w:rsidRPr="006B68D5" w:rsidRDefault="006B68D5" w:rsidP="003B6E6E">
      <w:pPr>
        <w:pStyle w:val="ListParagraph"/>
        <w:numPr>
          <w:ilvl w:val="0"/>
          <w:numId w:val="4"/>
        </w:numPr>
        <w:spacing w:after="0" w:line="360" w:lineRule="auto"/>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To collect, preprocess, and analyze image datasets suitable for training and evaluating deep learning models.</w:t>
      </w:r>
    </w:p>
    <w:p w14:paraId="41CF7B86" w14:textId="10E658AC" w:rsidR="006B68D5" w:rsidRPr="006B68D5" w:rsidRDefault="006B68D5" w:rsidP="003B6E6E">
      <w:pPr>
        <w:pStyle w:val="ListParagraph"/>
        <w:numPr>
          <w:ilvl w:val="0"/>
          <w:numId w:val="4"/>
        </w:numPr>
        <w:spacing w:after="0" w:line="360" w:lineRule="auto"/>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To design and build an effective deep learning model using Python frameworks such as TensorFlow, Ker as, or Py Torch.</w:t>
      </w:r>
    </w:p>
    <w:p w14:paraId="4FC28DA2" w14:textId="6436D97F" w:rsidR="006B68D5" w:rsidRPr="006B68D5" w:rsidRDefault="006B68D5" w:rsidP="003B6E6E">
      <w:pPr>
        <w:pStyle w:val="ListParagraph"/>
        <w:numPr>
          <w:ilvl w:val="0"/>
          <w:numId w:val="4"/>
        </w:numPr>
        <w:spacing w:after="0" w:line="360" w:lineRule="auto"/>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To implement techniques such as data augmentation and transfer learning to improve model accuracy and generalization.</w:t>
      </w:r>
    </w:p>
    <w:p w14:paraId="75C06467" w14:textId="6A443129" w:rsidR="006B68D5" w:rsidRPr="006B68D5" w:rsidRDefault="006B68D5" w:rsidP="003B6E6E">
      <w:pPr>
        <w:pStyle w:val="ListParagraph"/>
        <w:numPr>
          <w:ilvl w:val="0"/>
          <w:numId w:val="4"/>
        </w:numPr>
        <w:spacing w:after="0" w:line="360" w:lineRule="auto"/>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To evaluate model performance using metrics such as accuracy, precision, recall, F1-score, and confusion matrix.</w:t>
      </w:r>
    </w:p>
    <w:p w14:paraId="79DD0787" w14:textId="34C41D3C" w:rsidR="006B68D5" w:rsidRPr="006B68D5" w:rsidRDefault="006B68D5" w:rsidP="003B6E6E">
      <w:pPr>
        <w:pStyle w:val="ListParagraph"/>
        <w:numPr>
          <w:ilvl w:val="0"/>
          <w:numId w:val="4"/>
        </w:numPr>
        <w:spacing w:after="0" w:line="360" w:lineRule="auto"/>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 xml:space="preserve"> To compare the performance of different deep learning architectures and determine the most suitable model for the task</w:t>
      </w:r>
      <w:r w:rsidRPr="006B68D5">
        <w:rPr>
          <w:rFonts w:ascii="Times New Roman" w:hAnsi="Times New Roman" w:cs="Times New Roman"/>
          <w:vanish/>
          <w:sz w:val="24"/>
          <w:szCs w:val="24"/>
          <w:lang w:val="en-US"/>
        </w:rPr>
        <w:t>Top of Form</w:t>
      </w:r>
    </w:p>
    <w:p w14:paraId="7B160B41" w14:textId="2EDFB110" w:rsidR="006B68D5" w:rsidRPr="006B68D5" w:rsidRDefault="006B68D5" w:rsidP="006B68D5">
      <w:pPr>
        <w:spacing w:after="0" w:line="360" w:lineRule="auto"/>
        <w:ind w:left="540"/>
        <w:jc w:val="both"/>
        <w:rPr>
          <w:rFonts w:ascii="Times New Roman" w:hAnsi="Times New Roman" w:cs="Times New Roman"/>
          <w:sz w:val="24"/>
          <w:szCs w:val="24"/>
          <w:lang w:val="en-US"/>
        </w:rPr>
      </w:pPr>
      <w:r w:rsidRPr="006B68D5">
        <w:rPr>
          <w:rFonts w:ascii="Times New Roman" w:hAnsi="Times New Roman" w:cs="Times New Roman"/>
          <w:vanish/>
          <w:sz w:val="24"/>
          <w:szCs w:val="24"/>
          <w:lang w:val="en-US"/>
        </w:rPr>
        <w:t>Bottom of Form</w:t>
      </w:r>
    </w:p>
    <w:p w14:paraId="352F56A6" w14:textId="163BE5BD" w:rsidR="00812FF1" w:rsidRPr="00812FF1" w:rsidRDefault="00812FF1" w:rsidP="005C065D">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1.</w:t>
      </w:r>
      <w:r w:rsidR="0086040D">
        <w:rPr>
          <w:rFonts w:ascii="Times New Roman" w:hAnsi="Times New Roman" w:cs="Times New Roman"/>
          <w:b/>
          <w:bCs/>
          <w:sz w:val="24"/>
          <w:szCs w:val="24"/>
        </w:rPr>
        <w:t>4</w:t>
      </w:r>
      <w:r w:rsidRPr="00812FF1">
        <w:rPr>
          <w:rFonts w:ascii="Times New Roman" w:hAnsi="Times New Roman" w:cs="Times New Roman"/>
          <w:b/>
          <w:bCs/>
          <w:sz w:val="24"/>
          <w:szCs w:val="24"/>
        </w:rPr>
        <w:t xml:space="preserve"> Significance of the Study</w:t>
      </w:r>
    </w:p>
    <w:p w14:paraId="7307BC23" w14:textId="77777777" w:rsidR="006B68D5" w:rsidRPr="006B68D5" w:rsidRDefault="006B68D5" w:rsidP="006B68D5">
      <w:pPr>
        <w:spacing w:after="0" w:line="360" w:lineRule="auto"/>
        <w:jc w:val="both"/>
        <w:rPr>
          <w:rFonts w:ascii="Times New Roman" w:hAnsi="Times New Roman" w:cs="Times New Roman"/>
          <w:b/>
          <w:bCs/>
          <w:sz w:val="24"/>
          <w:szCs w:val="24"/>
          <w:lang w:val="en-US"/>
        </w:rPr>
      </w:pPr>
      <w:r w:rsidRPr="006B68D5">
        <w:rPr>
          <w:rFonts w:ascii="Times New Roman" w:hAnsi="Times New Roman" w:cs="Times New Roman"/>
          <w:sz w:val="24"/>
          <w:szCs w:val="24"/>
          <w:lang w:val="en-US"/>
        </w:rPr>
        <w:t xml:space="preserve">The study of image classification using deep learning in Python is highly significant due to its wide range of applications in modern technology and daily life. As the volume of digital images continues to grow, there is a pressing need for intelligent systems that can automatically interpret and classify visual data with high accuracy. This project contributes to that need by demonstrating how deep learning, particularly Convolutional Neural Networks (CNNs), can be effectively used for image classification tasks. The findings of this study can benefit several domains, including healthcare—by aiding in medical image diagnosis; security—by enhancing facial recognition and surveillance systems; and autonomous systems—such as self-driving vehicles that rely on visual input for navigation. Additionally, industries like e-commerce and </w:t>
      </w:r>
      <w:r w:rsidRPr="006B68D5">
        <w:rPr>
          <w:rFonts w:ascii="Times New Roman" w:hAnsi="Times New Roman" w:cs="Times New Roman"/>
          <w:sz w:val="24"/>
          <w:szCs w:val="24"/>
          <w:lang w:val="en-US"/>
        </w:rPr>
        <w:lastRenderedPageBreak/>
        <w:t>social media can leverage image classification for personalized recommendations and content organization. Academically, the project offers a valuable resource for students and researchers interested in artificial intelligence, providing a practical example of how Python and deep learning libraries can be used to build and evaluate advanced image recognition systems. Overall, this study underscores the importance of deep learning in addressing real-world challenges and advancing intelligent automation</w:t>
      </w:r>
      <w:r w:rsidRPr="006B68D5">
        <w:rPr>
          <w:rFonts w:ascii="Times New Roman" w:hAnsi="Times New Roman" w:cs="Times New Roman"/>
          <w:b/>
          <w:bCs/>
          <w:sz w:val="24"/>
          <w:szCs w:val="24"/>
          <w:lang w:val="en-US"/>
        </w:rPr>
        <w:t>.</w:t>
      </w:r>
    </w:p>
    <w:p w14:paraId="706A50D8" w14:textId="022565DA" w:rsidR="00812FF1" w:rsidRPr="00812FF1" w:rsidRDefault="00812FF1" w:rsidP="005C065D">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1.</w:t>
      </w:r>
      <w:r w:rsidR="0086040D">
        <w:rPr>
          <w:rFonts w:ascii="Times New Roman" w:hAnsi="Times New Roman" w:cs="Times New Roman"/>
          <w:b/>
          <w:bCs/>
          <w:sz w:val="24"/>
          <w:szCs w:val="24"/>
        </w:rPr>
        <w:t>5</w:t>
      </w:r>
      <w:r w:rsidRPr="00812FF1">
        <w:rPr>
          <w:rFonts w:ascii="Times New Roman" w:hAnsi="Times New Roman" w:cs="Times New Roman"/>
          <w:b/>
          <w:bCs/>
          <w:sz w:val="24"/>
          <w:szCs w:val="24"/>
        </w:rPr>
        <w:t xml:space="preserve"> Scope and Limitations</w:t>
      </w:r>
    </w:p>
    <w:p w14:paraId="665D5003" w14:textId="479FAC30" w:rsidR="00D845AE" w:rsidRDefault="006B68D5" w:rsidP="006B68D5">
      <w:pPr>
        <w:spacing w:line="360" w:lineRule="auto"/>
        <w:ind w:firstLine="720"/>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 xml:space="preserve">This study focuses on the development and implementation of an image classification system using deep learning techniques in Python. The scope includes exploring Convolutional Neural Networks (CNNs), utilizing deep learning libraries such as TensorFlow and </w:t>
      </w:r>
      <w:proofErr w:type="spellStart"/>
      <w:r w:rsidRPr="006B68D5">
        <w:rPr>
          <w:rFonts w:ascii="Times New Roman" w:hAnsi="Times New Roman" w:cs="Times New Roman"/>
          <w:sz w:val="24"/>
          <w:szCs w:val="24"/>
          <w:lang w:val="en-US"/>
        </w:rPr>
        <w:t>Keras</w:t>
      </w:r>
      <w:proofErr w:type="spellEnd"/>
      <w:r w:rsidRPr="006B68D5">
        <w:rPr>
          <w:rFonts w:ascii="Times New Roman" w:hAnsi="Times New Roman" w:cs="Times New Roman"/>
          <w:sz w:val="24"/>
          <w:szCs w:val="24"/>
          <w:lang w:val="en-US"/>
        </w:rPr>
        <w:t>, and applying the model to publicly available image datasets like CIFAR-10, MNIST, or a custom dataset. The project covers essential processes such as data preprocessing, model training, evaluation using standard metrics, and performance improvement through techniques like data augmentation and transfer learning. It aims to demonstrate how deep learning can be effectively applied to real-world image recognition problems in a controlled and replicable environmen</w:t>
      </w:r>
      <w:r>
        <w:rPr>
          <w:rFonts w:ascii="Times New Roman" w:hAnsi="Times New Roman" w:cs="Times New Roman"/>
          <w:sz w:val="24"/>
          <w:szCs w:val="24"/>
          <w:lang w:val="en-US"/>
        </w:rPr>
        <w:t>t.</w:t>
      </w:r>
    </w:p>
    <w:p w14:paraId="5B75B652" w14:textId="21A2E3D7" w:rsidR="006B68D5" w:rsidRPr="006B68D5" w:rsidRDefault="006B68D5" w:rsidP="001E51C1">
      <w:pPr>
        <w:spacing w:line="360" w:lineRule="auto"/>
        <w:ind w:firstLine="720"/>
        <w:jc w:val="both"/>
        <w:rPr>
          <w:rFonts w:ascii="Times New Roman" w:hAnsi="Times New Roman" w:cs="Times New Roman"/>
          <w:sz w:val="24"/>
          <w:szCs w:val="24"/>
          <w:lang w:val="en-US"/>
        </w:rPr>
      </w:pPr>
      <w:r w:rsidRPr="006B68D5">
        <w:rPr>
          <w:rFonts w:ascii="Times New Roman" w:hAnsi="Times New Roman" w:cs="Times New Roman"/>
          <w:sz w:val="24"/>
          <w:szCs w:val="24"/>
          <w:lang w:val="en-US"/>
        </w:rPr>
        <w:t>Additionally, the project does not focus on advanced concepts such as object detection, segmentation, or real-time deployment, which are outside the current scope but may be considered in future work.</w:t>
      </w:r>
    </w:p>
    <w:p w14:paraId="23EE32F6" w14:textId="793382E7" w:rsidR="00812FF1" w:rsidRPr="00812FF1" w:rsidRDefault="00812FF1" w:rsidP="005C065D">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1.</w:t>
      </w:r>
      <w:r w:rsidR="0086040D">
        <w:rPr>
          <w:rFonts w:ascii="Times New Roman" w:hAnsi="Times New Roman" w:cs="Times New Roman"/>
          <w:b/>
          <w:bCs/>
          <w:sz w:val="24"/>
          <w:szCs w:val="24"/>
        </w:rPr>
        <w:t>6</w:t>
      </w:r>
      <w:r w:rsidRPr="00812FF1">
        <w:rPr>
          <w:rFonts w:ascii="Times New Roman" w:hAnsi="Times New Roman" w:cs="Times New Roman"/>
          <w:b/>
          <w:bCs/>
          <w:sz w:val="24"/>
          <w:szCs w:val="24"/>
        </w:rPr>
        <w:t xml:space="preserve"> Methodology Overview</w:t>
      </w:r>
    </w:p>
    <w:p w14:paraId="6F2484F1" w14:textId="77777777" w:rsidR="001E51C1" w:rsidRPr="001E51C1" w:rsidRDefault="001E51C1" w:rsidP="001E51C1">
      <w:pPr>
        <w:spacing w:after="0" w:line="360" w:lineRule="auto"/>
        <w:jc w:val="both"/>
        <w:rPr>
          <w:rFonts w:ascii="Times New Roman" w:hAnsi="Times New Roman" w:cs="Times New Roman"/>
          <w:sz w:val="24"/>
          <w:szCs w:val="24"/>
          <w:lang w:val="en-US"/>
        </w:rPr>
      </w:pPr>
      <w:r w:rsidRPr="001E51C1">
        <w:rPr>
          <w:rFonts w:ascii="Times New Roman" w:hAnsi="Times New Roman" w:cs="Times New Roman"/>
          <w:sz w:val="24"/>
          <w:szCs w:val="24"/>
          <w:lang w:val="en-US"/>
        </w:rPr>
        <w:t>The methodology adopted for this study follows a systematic approach to developing an image classification system using deep learning techniques in Python. The process begins with dataset selection, where an appropriate labeled image dataset (such as MNIST, CIFAR-10, or a custom dataset) is chosen to train and test the model. This is followed by data preprocessing, which includes resizing images, normalizing pixel values, and applying data augmentation techniques to increase the dataset's diversity and reduce overfitting.</w:t>
      </w:r>
    </w:p>
    <w:p w14:paraId="670D071C" w14:textId="2E13A57B" w:rsidR="001E51C1" w:rsidRPr="001E51C1" w:rsidRDefault="001E51C1" w:rsidP="001E51C1">
      <w:pPr>
        <w:spacing w:after="0" w:line="360" w:lineRule="auto"/>
        <w:jc w:val="both"/>
        <w:rPr>
          <w:rFonts w:ascii="Times New Roman" w:hAnsi="Times New Roman" w:cs="Times New Roman"/>
          <w:sz w:val="24"/>
          <w:szCs w:val="24"/>
          <w:lang w:val="en-US"/>
        </w:rPr>
      </w:pPr>
      <w:r w:rsidRPr="001E51C1">
        <w:rPr>
          <w:rFonts w:ascii="Times New Roman" w:hAnsi="Times New Roman" w:cs="Times New Roman"/>
          <w:sz w:val="24"/>
          <w:szCs w:val="24"/>
          <w:lang w:val="en-US"/>
        </w:rPr>
        <w:t>Next, the model design phase involves constructing a Convolutional Neural Network (CNN) architecture using deep learning frameworks like TensorFlow or Ker</w:t>
      </w:r>
      <w:r>
        <w:rPr>
          <w:rFonts w:ascii="Times New Roman" w:hAnsi="Times New Roman" w:cs="Times New Roman"/>
          <w:sz w:val="24"/>
          <w:szCs w:val="24"/>
          <w:lang w:val="en-US"/>
        </w:rPr>
        <w:t xml:space="preserve"> </w:t>
      </w:r>
      <w:r w:rsidRPr="001E51C1">
        <w:rPr>
          <w:rFonts w:ascii="Times New Roman" w:hAnsi="Times New Roman" w:cs="Times New Roman"/>
          <w:sz w:val="24"/>
          <w:szCs w:val="24"/>
          <w:lang w:val="en-US"/>
        </w:rPr>
        <w:t>as. Depending on the complexity of the task and computational resources, either a custom CNN is built from scratch or a pre-trained model such as VGG16, Res</w:t>
      </w:r>
      <w:r>
        <w:rPr>
          <w:rFonts w:ascii="Times New Roman" w:hAnsi="Times New Roman" w:cs="Times New Roman"/>
          <w:sz w:val="24"/>
          <w:szCs w:val="24"/>
          <w:lang w:val="en-US"/>
        </w:rPr>
        <w:t xml:space="preserve"> </w:t>
      </w:r>
      <w:r w:rsidRPr="001E51C1">
        <w:rPr>
          <w:rFonts w:ascii="Times New Roman" w:hAnsi="Times New Roman" w:cs="Times New Roman"/>
          <w:sz w:val="24"/>
          <w:szCs w:val="24"/>
          <w:lang w:val="en-US"/>
        </w:rPr>
        <w:t>Net, or Mobile</w:t>
      </w:r>
      <w:r>
        <w:rPr>
          <w:rFonts w:ascii="Times New Roman" w:hAnsi="Times New Roman" w:cs="Times New Roman"/>
          <w:sz w:val="24"/>
          <w:szCs w:val="24"/>
          <w:lang w:val="en-US"/>
        </w:rPr>
        <w:t xml:space="preserve"> </w:t>
      </w:r>
      <w:r w:rsidRPr="001E51C1">
        <w:rPr>
          <w:rFonts w:ascii="Times New Roman" w:hAnsi="Times New Roman" w:cs="Times New Roman"/>
          <w:sz w:val="24"/>
          <w:szCs w:val="24"/>
          <w:lang w:val="en-US"/>
        </w:rPr>
        <w:t>Net is fine-tuned using transfer learning.</w:t>
      </w:r>
    </w:p>
    <w:p w14:paraId="506C156D" w14:textId="580E6986" w:rsidR="001E51C1" w:rsidRPr="001E51C1" w:rsidRDefault="001E51C1" w:rsidP="001E51C1">
      <w:pPr>
        <w:spacing w:after="0" w:line="360" w:lineRule="auto"/>
        <w:jc w:val="both"/>
        <w:rPr>
          <w:rFonts w:ascii="Times New Roman" w:hAnsi="Times New Roman" w:cs="Times New Roman"/>
          <w:b/>
          <w:bCs/>
          <w:sz w:val="24"/>
          <w:szCs w:val="24"/>
          <w:lang w:val="en-US"/>
        </w:rPr>
      </w:pPr>
    </w:p>
    <w:p w14:paraId="4853FD6A" w14:textId="1F8B01E6" w:rsidR="00446861" w:rsidRDefault="00446861" w:rsidP="005C065D">
      <w:pPr>
        <w:spacing w:after="0" w:line="360" w:lineRule="auto"/>
        <w:jc w:val="both"/>
        <w:rPr>
          <w:rFonts w:ascii="Times New Roman" w:hAnsi="Times New Roman" w:cs="Times New Roman"/>
          <w:b/>
          <w:bCs/>
          <w:sz w:val="28"/>
          <w:szCs w:val="28"/>
        </w:rPr>
      </w:pPr>
    </w:p>
    <w:p w14:paraId="3420DF98" w14:textId="77777777" w:rsidR="003312A9" w:rsidRDefault="003312A9" w:rsidP="005C065D">
      <w:pPr>
        <w:spacing w:after="0" w:line="360" w:lineRule="auto"/>
        <w:jc w:val="both"/>
        <w:rPr>
          <w:rFonts w:ascii="Times New Roman" w:hAnsi="Times New Roman" w:cs="Times New Roman"/>
          <w:b/>
          <w:bCs/>
          <w:sz w:val="28"/>
          <w:szCs w:val="28"/>
        </w:rPr>
      </w:pPr>
    </w:p>
    <w:p w14:paraId="78817046" w14:textId="59223A97" w:rsidR="00812FF1" w:rsidRPr="00812FF1" w:rsidRDefault="00812FF1" w:rsidP="005C065D">
      <w:pPr>
        <w:spacing w:after="0" w:line="360" w:lineRule="auto"/>
        <w:jc w:val="both"/>
        <w:rPr>
          <w:rFonts w:ascii="Times New Roman" w:hAnsi="Times New Roman" w:cs="Times New Roman"/>
          <w:b/>
          <w:bCs/>
          <w:sz w:val="28"/>
          <w:szCs w:val="28"/>
        </w:rPr>
      </w:pPr>
      <w:r w:rsidRPr="00812FF1">
        <w:rPr>
          <w:rFonts w:ascii="Times New Roman" w:hAnsi="Times New Roman" w:cs="Times New Roman"/>
          <w:b/>
          <w:bCs/>
          <w:sz w:val="28"/>
          <w:szCs w:val="28"/>
        </w:rPr>
        <w:lastRenderedPageBreak/>
        <w:t>Chapter 2: Problem Identification and Analysis</w:t>
      </w:r>
    </w:p>
    <w:p w14:paraId="18BD17C1" w14:textId="77777777" w:rsidR="00812FF1" w:rsidRPr="00812FF1" w:rsidRDefault="00812FF1" w:rsidP="005C065D">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2.1 Description of the Problem</w:t>
      </w:r>
    </w:p>
    <w:p w14:paraId="519A7F13" w14:textId="77777777" w:rsidR="001E51C1" w:rsidRDefault="001E51C1" w:rsidP="005C065D">
      <w:pPr>
        <w:spacing w:after="0" w:line="360" w:lineRule="auto"/>
        <w:jc w:val="both"/>
        <w:rPr>
          <w:rFonts w:ascii="Times New Roman" w:hAnsi="Times New Roman" w:cs="Times New Roman"/>
          <w:sz w:val="24"/>
          <w:szCs w:val="24"/>
        </w:rPr>
      </w:pPr>
      <w:r w:rsidRPr="001E51C1">
        <w:rPr>
          <w:rFonts w:ascii="Times New Roman" w:hAnsi="Times New Roman" w:cs="Times New Roman"/>
          <w:sz w:val="24"/>
          <w:szCs w:val="24"/>
        </w:rPr>
        <w:t>With the exponential growth of digital images generated through smartphones, surveillance systems, medical imaging, and social media, there is an urgent need for systems that can automatically interpret and classify images accurately and efficiently. Traditional image classification techniques often depend on manual feature extraction and struggle to cope with complex, high-dimensional image data. These methods lack the ability to generalize well across diverse and unstructured datasets, leading to poor performance in real-world scenarios. Furthermore, designing such systems manually is time-consuming and prone to errors, especially as the number of image classes increases. This creates a demand for more advanced and intelligent methods of image classification that can learn features automatically and make accurate predictions. Deep learning, particularly Convolutional Neural Networks (CNNs), has shown tremendous potential in this area by automatically learning hierarchical features from raw image data. However, implementing deep learning models still presents challenges such as choosing the right architecture, managing large datasets, and achieving high accuracy with limited computational resources.</w:t>
      </w:r>
    </w:p>
    <w:p w14:paraId="5A9E12DD" w14:textId="2652CD4B" w:rsidR="00812FF1" w:rsidRPr="00812FF1" w:rsidRDefault="001E51C1" w:rsidP="005C065D">
      <w:pPr>
        <w:spacing w:after="0" w:line="360" w:lineRule="auto"/>
        <w:jc w:val="both"/>
        <w:rPr>
          <w:rFonts w:ascii="Times New Roman" w:hAnsi="Times New Roman" w:cs="Times New Roman"/>
          <w:b/>
          <w:bCs/>
          <w:sz w:val="24"/>
          <w:szCs w:val="24"/>
        </w:rPr>
      </w:pPr>
      <w:r w:rsidRPr="001E51C1">
        <w:rPr>
          <w:rFonts w:ascii="Times New Roman" w:hAnsi="Times New Roman" w:cs="Times New Roman"/>
          <w:sz w:val="24"/>
          <w:szCs w:val="24"/>
        </w:rPr>
        <w:t xml:space="preserve"> </w:t>
      </w:r>
      <w:r w:rsidR="00812FF1" w:rsidRPr="00812FF1">
        <w:rPr>
          <w:rFonts w:ascii="Times New Roman" w:hAnsi="Times New Roman" w:cs="Times New Roman"/>
          <w:b/>
          <w:bCs/>
          <w:sz w:val="24"/>
          <w:szCs w:val="24"/>
        </w:rPr>
        <w:t>2.2 Evidence of the Problem</w:t>
      </w:r>
    </w:p>
    <w:p w14:paraId="1EB72F20" w14:textId="41A33D27" w:rsidR="006B1D92" w:rsidRDefault="001E51C1" w:rsidP="005C065D">
      <w:pPr>
        <w:spacing w:after="0" w:line="360" w:lineRule="auto"/>
        <w:jc w:val="both"/>
        <w:rPr>
          <w:rFonts w:ascii="Times New Roman" w:hAnsi="Times New Roman" w:cs="Times New Roman"/>
          <w:sz w:val="24"/>
          <w:szCs w:val="24"/>
        </w:rPr>
      </w:pPr>
      <w:r w:rsidRPr="001E51C1">
        <w:rPr>
          <w:rFonts w:ascii="Times New Roman" w:hAnsi="Times New Roman" w:cs="Times New Roman"/>
          <w:sz w:val="24"/>
          <w:szCs w:val="24"/>
        </w:rPr>
        <w:t>The growing reliance on digital images across various sectors—such as healthcare, security, autonomous vehicles, and social media—has exposed the limitations of traditional image classification techniques. Numerous studies and real-world applications have shown that conventional methods, which rely heavily on manual feature extraction and simpler machine learning models, often fail to deliver satisfactory results when faced with large-scale and highly variable image datasets. For example, in medical diagnostics, misclassification of X-ray or MRI images can lead to incorrect diagnoses and treatment delays. Similarly, in security systems, traditional image classifiers struggle with facial recognition in low lighting or varying angles, reducing their reliability. Reports from leading AI research publications and competitions such as ImageNet have demonstrated that deep learning models, particularly CNNs, consistently outperform older methods in both accuracy and scalability</w:t>
      </w:r>
      <w:r w:rsidR="006B1D92" w:rsidRPr="006B1D92">
        <w:rPr>
          <w:rFonts w:ascii="Times New Roman" w:hAnsi="Times New Roman" w:cs="Times New Roman"/>
          <w:sz w:val="24"/>
          <w:szCs w:val="24"/>
        </w:rPr>
        <w:t>.</w:t>
      </w:r>
    </w:p>
    <w:p w14:paraId="2D38B961" w14:textId="77777777" w:rsidR="007907BB" w:rsidRDefault="007907BB" w:rsidP="005C065D">
      <w:pPr>
        <w:spacing w:after="0" w:line="360" w:lineRule="auto"/>
        <w:jc w:val="both"/>
        <w:rPr>
          <w:rFonts w:ascii="Times New Roman" w:hAnsi="Times New Roman" w:cs="Times New Roman"/>
          <w:sz w:val="24"/>
          <w:szCs w:val="24"/>
        </w:rPr>
      </w:pPr>
    </w:p>
    <w:p w14:paraId="6918DF62" w14:textId="77777777" w:rsidR="007907BB" w:rsidRDefault="007907BB" w:rsidP="005C065D">
      <w:pPr>
        <w:spacing w:after="0" w:line="360" w:lineRule="auto"/>
        <w:jc w:val="both"/>
        <w:rPr>
          <w:rFonts w:ascii="Times New Roman" w:hAnsi="Times New Roman" w:cs="Times New Roman"/>
          <w:sz w:val="24"/>
          <w:szCs w:val="24"/>
        </w:rPr>
      </w:pPr>
    </w:p>
    <w:p w14:paraId="53567B90" w14:textId="1B3683C4" w:rsidR="001E51C1" w:rsidRPr="001E51C1" w:rsidRDefault="00812FF1" w:rsidP="001E51C1">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2.3 Stakeholders Affected</w:t>
      </w:r>
    </w:p>
    <w:p w14:paraId="37CF20C0" w14:textId="77777777" w:rsidR="001E51C1" w:rsidRPr="001E51C1" w:rsidRDefault="001E51C1" w:rsidP="001E51C1">
      <w:pPr>
        <w:spacing w:after="0" w:line="360" w:lineRule="auto"/>
        <w:jc w:val="both"/>
        <w:rPr>
          <w:rFonts w:ascii="Times New Roman" w:hAnsi="Times New Roman" w:cs="Times New Roman"/>
          <w:sz w:val="24"/>
          <w:szCs w:val="24"/>
          <w:lang w:val="en-US"/>
        </w:rPr>
      </w:pPr>
      <w:r w:rsidRPr="001E51C1">
        <w:rPr>
          <w:rFonts w:ascii="Times New Roman" w:hAnsi="Times New Roman" w:cs="Times New Roman"/>
          <w:sz w:val="24"/>
          <w:szCs w:val="24"/>
          <w:lang w:val="en-US"/>
        </w:rPr>
        <w:t>Here is the Stakeholders Affected section for your project on Image Classification Using Deep Learning in Python, written in paragraph form:</w:t>
      </w:r>
    </w:p>
    <w:p w14:paraId="4045163F" w14:textId="78E509C2" w:rsidR="001E51C1" w:rsidRPr="001E51C1" w:rsidRDefault="001E51C1" w:rsidP="001E51C1">
      <w:pPr>
        <w:spacing w:after="0" w:line="360" w:lineRule="auto"/>
        <w:jc w:val="both"/>
        <w:rPr>
          <w:rFonts w:ascii="Times New Roman" w:hAnsi="Times New Roman" w:cs="Times New Roman"/>
          <w:sz w:val="24"/>
          <w:szCs w:val="24"/>
          <w:lang w:val="en-US"/>
        </w:rPr>
      </w:pPr>
    </w:p>
    <w:p w14:paraId="0D085729" w14:textId="12BEBCF4" w:rsidR="001E51C1" w:rsidRPr="001E51C1" w:rsidRDefault="001E51C1" w:rsidP="005C065D">
      <w:pPr>
        <w:spacing w:after="0" w:line="360" w:lineRule="auto"/>
        <w:jc w:val="both"/>
        <w:rPr>
          <w:rFonts w:ascii="Times New Roman" w:hAnsi="Times New Roman" w:cs="Times New Roman"/>
          <w:sz w:val="24"/>
          <w:szCs w:val="24"/>
          <w:lang w:val="en-US"/>
        </w:rPr>
      </w:pPr>
      <w:r w:rsidRPr="001E51C1">
        <w:rPr>
          <w:rFonts w:ascii="Times New Roman" w:hAnsi="Times New Roman" w:cs="Times New Roman"/>
          <w:sz w:val="24"/>
          <w:szCs w:val="24"/>
          <w:lang w:val="en-US"/>
        </w:rPr>
        <w:t xml:space="preserve">The development and implementation of an image classification system using deep learning affect a wide range of stakeholders across different sectors. First and foremost, researchers and developers in the field of artificial intelligence and machine learning are directly impacted, as advancements in deep learning techniques open up new opportunities for innovation and application. </w:t>
      </w:r>
    </w:p>
    <w:p w14:paraId="4EC53A55" w14:textId="58F1B2E0" w:rsidR="00812FF1" w:rsidRDefault="00812FF1" w:rsidP="005C065D">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2.4 Supporting Data and Research</w:t>
      </w:r>
    </w:p>
    <w:p w14:paraId="2EB3C6C7" w14:textId="17C1166C" w:rsidR="001E51C1" w:rsidRPr="001E51C1" w:rsidRDefault="001E51C1" w:rsidP="003B6E6E">
      <w:pPr>
        <w:pStyle w:val="ListParagraph"/>
        <w:numPr>
          <w:ilvl w:val="0"/>
          <w:numId w:val="4"/>
        </w:numPr>
        <w:spacing w:after="0" w:line="360" w:lineRule="auto"/>
        <w:jc w:val="both"/>
        <w:rPr>
          <w:rFonts w:ascii="Times New Roman" w:hAnsi="Times New Roman" w:cs="Times New Roman"/>
          <w:sz w:val="24"/>
          <w:szCs w:val="24"/>
          <w:lang w:val="en-US"/>
        </w:rPr>
      </w:pPr>
      <w:r w:rsidRPr="001E51C1">
        <w:rPr>
          <w:rFonts w:ascii="Times New Roman" w:hAnsi="Times New Roman" w:cs="Times New Roman"/>
          <w:b/>
          <w:bCs/>
          <w:sz w:val="24"/>
          <w:szCs w:val="24"/>
          <w:lang w:val="en-US"/>
        </w:rPr>
        <w:t>Advanced CNN Architectures:</w:t>
      </w:r>
      <w:r w:rsidRPr="001E51C1">
        <w:rPr>
          <w:rFonts w:ascii="Times New Roman" w:hAnsi="Times New Roman" w:cs="Times New Roman"/>
          <w:sz w:val="24"/>
          <w:szCs w:val="24"/>
          <w:lang w:val="en-US"/>
        </w:rPr>
        <w:t xml:space="preserve"> The introduction of deeper networks, such as Res</w:t>
      </w:r>
      <w:r>
        <w:rPr>
          <w:rFonts w:ascii="Times New Roman" w:hAnsi="Times New Roman" w:cs="Times New Roman"/>
          <w:sz w:val="24"/>
          <w:szCs w:val="24"/>
          <w:lang w:val="en-US"/>
        </w:rPr>
        <w:t xml:space="preserve"> </w:t>
      </w:r>
      <w:r w:rsidRPr="001E51C1">
        <w:rPr>
          <w:rFonts w:ascii="Times New Roman" w:hAnsi="Times New Roman" w:cs="Times New Roman"/>
          <w:sz w:val="24"/>
          <w:szCs w:val="24"/>
          <w:lang w:val="en-US"/>
        </w:rPr>
        <w:t>Net, in “Deep Residual Learning for Image Recognition” by He et al. (2016), further improved classification performance by addressing issues like vanishing gradients and enabling the training of very deep networks.</w:t>
      </w:r>
    </w:p>
    <w:p w14:paraId="41DD811B" w14:textId="2FE3A50B" w:rsidR="001E51C1" w:rsidRPr="001E51C1" w:rsidRDefault="001E51C1" w:rsidP="003B6E6E">
      <w:pPr>
        <w:pStyle w:val="ListParagraph"/>
        <w:numPr>
          <w:ilvl w:val="0"/>
          <w:numId w:val="4"/>
        </w:numPr>
        <w:spacing w:after="0" w:line="360" w:lineRule="auto"/>
        <w:jc w:val="both"/>
        <w:rPr>
          <w:rFonts w:ascii="Times New Roman" w:hAnsi="Times New Roman" w:cs="Times New Roman"/>
          <w:sz w:val="24"/>
          <w:szCs w:val="24"/>
          <w:lang w:val="en-US"/>
        </w:rPr>
      </w:pPr>
      <w:r w:rsidRPr="001E51C1">
        <w:rPr>
          <w:rFonts w:ascii="Times New Roman" w:hAnsi="Times New Roman" w:cs="Times New Roman"/>
          <w:sz w:val="24"/>
          <w:szCs w:val="24"/>
          <w:lang w:val="en-US"/>
        </w:rPr>
        <w:t xml:space="preserve">  </w:t>
      </w:r>
      <w:r w:rsidRPr="001E51C1">
        <w:rPr>
          <w:rFonts w:ascii="Times New Roman" w:hAnsi="Times New Roman" w:cs="Times New Roman"/>
          <w:b/>
          <w:bCs/>
          <w:sz w:val="24"/>
          <w:szCs w:val="24"/>
          <w:lang w:val="en-US"/>
        </w:rPr>
        <w:t>Data Augmentation:</w:t>
      </w:r>
      <w:r w:rsidRPr="001E51C1">
        <w:rPr>
          <w:rFonts w:ascii="Times New Roman" w:hAnsi="Times New Roman" w:cs="Times New Roman"/>
          <w:sz w:val="24"/>
          <w:szCs w:val="24"/>
          <w:lang w:val="en-US"/>
        </w:rPr>
        <w:t xml:space="preserve"> Studies by Perez and Wang (2017) have shown that data augmentation techniques—such as rotating, flipping, and zooming—are effective in preventing overfitting, especially in smaller datasets, by artificially expanding the data available for training.</w:t>
      </w:r>
    </w:p>
    <w:p w14:paraId="69AEC737" w14:textId="45D82877" w:rsidR="001E51C1" w:rsidRPr="001E51C1" w:rsidRDefault="001E51C1" w:rsidP="003B6E6E">
      <w:pPr>
        <w:pStyle w:val="ListParagraph"/>
        <w:numPr>
          <w:ilvl w:val="0"/>
          <w:numId w:val="4"/>
        </w:numPr>
        <w:spacing w:after="0" w:line="360" w:lineRule="auto"/>
        <w:jc w:val="both"/>
        <w:rPr>
          <w:rFonts w:ascii="Times New Roman" w:hAnsi="Times New Roman" w:cs="Times New Roman"/>
          <w:sz w:val="24"/>
          <w:szCs w:val="24"/>
          <w:lang w:val="en-US"/>
        </w:rPr>
      </w:pPr>
      <w:r w:rsidRPr="001E51C1">
        <w:rPr>
          <w:rFonts w:ascii="Times New Roman" w:hAnsi="Times New Roman" w:cs="Times New Roman"/>
          <w:sz w:val="24"/>
          <w:szCs w:val="24"/>
          <w:lang w:val="en-US"/>
        </w:rPr>
        <w:t xml:space="preserve"> </w:t>
      </w:r>
      <w:r w:rsidRPr="001E51C1">
        <w:rPr>
          <w:rFonts w:ascii="Times New Roman" w:hAnsi="Times New Roman" w:cs="Times New Roman"/>
          <w:b/>
          <w:bCs/>
          <w:sz w:val="24"/>
          <w:szCs w:val="24"/>
          <w:lang w:val="en-US"/>
        </w:rPr>
        <w:t>Healthcare Applications:</w:t>
      </w:r>
      <w:r w:rsidRPr="001E51C1">
        <w:rPr>
          <w:rFonts w:ascii="Times New Roman" w:hAnsi="Times New Roman" w:cs="Times New Roman"/>
          <w:sz w:val="24"/>
          <w:szCs w:val="24"/>
          <w:lang w:val="en-US"/>
        </w:rPr>
        <w:t xml:space="preserve"> Research by Esteva et al. (2017) demonstrated that deep learning models, particularly CNNs, can match or exceed human-level performance in medical image analysis, such as diagnosing skin cancer from images, showcasing the real-world impact of these techniques in healthcare.</w:t>
      </w:r>
    </w:p>
    <w:p w14:paraId="12FFF5BD" w14:textId="77777777" w:rsidR="001E51C1" w:rsidRPr="00812FF1" w:rsidRDefault="001E51C1" w:rsidP="005C065D">
      <w:pPr>
        <w:spacing w:after="0" w:line="360" w:lineRule="auto"/>
        <w:jc w:val="both"/>
        <w:rPr>
          <w:rFonts w:ascii="Times New Roman" w:hAnsi="Times New Roman" w:cs="Times New Roman"/>
          <w:b/>
          <w:bCs/>
          <w:sz w:val="24"/>
          <w:szCs w:val="24"/>
        </w:rPr>
      </w:pPr>
    </w:p>
    <w:p w14:paraId="314F1469" w14:textId="77777777" w:rsidR="00812FF1" w:rsidRPr="00812FF1" w:rsidRDefault="00812FF1" w:rsidP="005C065D">
      <w:pPr>
        <w:spacing w:after="0" w:line="360" w:lineRule="auto"/>
        <w:jc w:val="both"/>
        <w:rPr>
          <w:rFonts w:ascii="Times New Roman" w:hAnsi="Times New Roman" w:cs="Times New Roman"/>
          <w:b/>
          <w:bCs/>
          <w:sz w:val="24"/>
          <w:szCs w:val="24"/>
        </w:rPr>
      </w:pPr>
      <w:r w:rsidRPr="00812FF1">
        <w:rPr>
          <w:rFonts w:ascii="Times New Roman" w:hAnsi="Times New Roman" w:cs="Times New Roman"/>
          <w:b/>
          <w:bCs/>
          <w:sz w:val="24"/>
          <w:szCs w:val="24"/>
        </w:rPr>
        <w:t>2.5 Summary of Problem Analysis</w:t>
      </w:r>
    </w:p>
    <w:p w14:paraId="441DC191" w14:textId="68DEFE24" w:rsidR="00B979E2" w:rsidRPr="00B979E2" w:rsidRDefault="00243AE3" w:rsidP="00B979E2">
      <w:pPr>
        <w:spacing w:after="0" w:line="360" w:lineRule="auto"/>
        <w:jc w:val="both"/>
        <w:rPr>
          <w:rFonts w:ascii="Times New Roman" w:hAnsi="Times New Roman" w:cs="Times New Roman"/>
          <w:sz w:val="24"/>
          <w:szCs w:val="24"/>
        </w:rPr>
      </w:pPr>
      <w:r w:rsidRPr="00243AE3">
        <w:rPr>
          <w:rFonts w:ascii="Times New Roman" w:hAnsi="Times New Roman" w:cs="Times New Roman"/>
          <w:sz w:val="24"/>
          <w:szCs w:val="24"/>
        </w:rPr>
        <w:t xml:space="preserve">The problem of image classification arises from the need to accurately and efficiently classify a vast amount of visual data across various domains. Traditional machine learning techniques, which often rely on manually designed feature extraction methods, are not well-suited for handling the high-dimensional, complex nature of image data. These methods typically struggle with generalizing to new datasets and are computationally expensive when scaling to large volumes of images. Moreover, they are limited by the inability to automatically learn spatial hierarchies and deep patterns present in images. Deep learning, specifically Convolutional Neural Networks (CNNs), has emerged as a solution to these challenges, offering significant improvements in accuracy and scalability by automatically learning hierarchical features from raw image data. However, the implementation of deep learning models still faces challenges related to data preparation, model selection, computational resources, and optimization. </w:t>
      </w:r>
    </w:p>
    <w:p w14:paraId="05101D97" w14:textId="77777777" w:rsidR="00446861" w:rsidRDefault="00446861" w:rsidP="005C065D">
      <w:pPr>
        <w:spacing w:after="0" w:line="360" w:lineRule="auto"/>
        <w:jc w:val="both"/>
        <w:rPr>
          <w:rFonts w:ascii="Times New Roman" w:hAnsi="Times New Roman" w:cs="Times New Roman"/>
          <w:b/>
          <w:bCs/>
          <w:sz w:val="28"/>
          <w:szCs w:val="28"/>
        </w:rPr>
      </w:pPr>
    </w:p>
    <w:p w14:paraId="06CB3476" w14:textId="43E6B73B" w:rsidR="009E65D0" w:rsidRPr="009E65D0" w:rsidRDefault="009E65D0" w:rsidP="005C065D">
      <w:pPr>
        <w:spacing w:after="0" w:line="360" w:lineRule="auto"/>
        <w:jc w:val="both"/>
        <w:rPr>
          <w:rFonts w:ascii="Times New Roman" w:hAnsi="Times New Roman" w:cs="Times New Roman"/>
          <w:b/>
          <w:bCs/>
          <w:sz w:val="28"/>
          <w:szCs w:val="28"/>
        </w:rPr>
      </w:pPr>
      <w:r w:rsidRPr="009E65D0">
        <w:rPr>
          <w:rFonts w:ascii="Times New Roman" w:hAnsi="Times New Roman" w:cs="Times New Roman"/>
          <w:b/>
          <w:bCs/>
          <w:sz w:val="28"/>
          <w:szCs w:val="28"/>
        </w:rPr>
        <w:t>Chapter 3: Solution Design and Implementation</w:t>
      </w:r>
    </w:p>
    <w:p w14:paraId="3CA84FC9" w14:textId="77777777" w:rsidR="009E65D0" w:rsidRDefault="009E65D0" w:rsidP="005C065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3.1 Development and Design Process</w:t>
      </w:r>
    </w:p>
    <w:p w14:paraId="65A5A82D" w14:textId="36E5B028" w:rsidR="00243AE3" w:rsidRDefault="00243AE3" w:rsidP="005C065D">
      <w:pPr>
        <w:spacing w:after="0" w:line="360" w:lineRule="auto"/>
        <w:jc w:val="both"/>
        <w:rPr>
          <w:rFonts w:ascii="Times New Roman" w:hAnsi="Times New Roman" w:cs="Times New Roman"/>
          <w:b/>
          <w:bCs/>
          <w:sz w:val="24"/>
          <w:szCs w:val="24"/>
        </w:rPr>
      </w:pPr>
      <w:r w:rsidRPr="00243AE3">
        <w:rPr>
          <w:rFonts w:ascii="Times New Roman" w:hAnsi="Times New Roman" w:cs="Times New Roman"/>
          <w:sz w:val="24"/>
          <w:szCs w:val="24"/>
        </w:rPr>
        <w:t>The development and design process of the image classification system using deep learning followed a structured and systematic approach to ensure the model’s effectiveness and scalability. The process began with the dataset selection phase, where publicly available datasets such as CIFAR-10, MNIST, or custom datasets were chosen, depending on the classification task's requirements. Once the dataset was selected, the next step involved data preprocessing, which included resizing images to a uniform dimension, normalizing pixel values to a range between 0 and 1, and applying data augmentation techniques (such as flipping, rotating, and cropping) to artificially increase the diversity of the data and prevent overfitting</w:t>
      </w:r>
      <w:r w:rsidRPr="00243AE3">
        <w:rPr>
          <w:rFonts w:ascii="Times New Roman" w:hAnsi="Times New Roman" w:cs="Times New Roman"/>
          <w:b/>
          <w:bCs/>
          <w:sz w:val="24"/>
          <w:szCs w:val="24"/>
        </w:rPr>
        <w:t>.</w:t>
      </w:r>
    </w:p>
    <w:p w14:paraId="04CE1C92" w14:textId="7A16C6BD" w:rsidR="00243AE3" w:rsidRPr="00243AE3" w:rsidRDefault="00243AE3" w:rsidP="00243AE3">
      <w:p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lang w:val="en-US"/>
        </w:rPr>
        <w:t>After preprocessing, the model design phase commenced with the construction of a Convolutional Neural Network (CNN) architecture. The architecture was designed to include multiple convolutional layers for feature extraction, pooling layers for dimensionality reduction, and fully connected layers for classification. In some cases, pre-trained models like VGG16 or Res</w:t>
      </w:r>
      <w:r>
        <w:rPr>
          <w:rFonts w:ascii="Times New Roman" w:hAnsi="Times New Roman" w:cs="Times New Roman"/>
          <w:sz w:val="24"/>
          <w:szCs w:val="24"/>
          <w:lang w:val="en-US"/>
        </w:rPr>
        <w:t xml:space="preserve"> </w:t>
      </w:r>
      <w:r w:rsidRPr="00243AE3">
        <w:rPr>
          <w:rFonts w:ascii="Times New Roman" w:hAnsi="Times New Roman" w:cs="Times New Roman"/>
          <w:sz w:val="24"/>
          <w:szCs w:val="24"/>
          <w:lang w:val="en-US"/>
        </w:rPr>
        <w:t>Net were leveraged for transfer learning, enabling faster convergence and improved accuracy by fine-tuning the model on the specific dataset.</w:t>
      </w:r>
    </w:p>
    <w:p w14:paraId="62727ABC" w14:textId="56D33805" w:rsidR="00243AE3" w:rsidRPr="00243AE3" w:rsidRDefault="00243AE3" w:rsidP="005C065D">
      <w:p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lang w:val="en-US"/>
        </w:rPr>
        <w:t>The next step was model training, where the CNN was trained using a training dataset. During training, various hyperparameters, such as the learning rate, batch size, and number of epochs, were tuned to optimize the model’s performance. The model’s performance was monitored using validation data to ensure that it was not overfitting to the training set.</w:t>
      </w:r>
    </w:p>
    <w:p w14:paraId="3C03919F" w14:textId="77777777" w:rsidR="009E65D0" w:rsidRPr="009E65D0" w:rsidRDefault="009E65D0" w:rsidP="005C065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3.2 Tools and Technologies Used</w:t>
      </w:r>
    </w:p>
    <w:p w14:paraId="4A6FA829" w14:textId="77777777" w:rsidR="00243AE3" w:rsidRPr="00243AE3" w:rsidRDefault="00243AE3" w:rsidP="00243AE3">
      <w:p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lang w:val="en-US"/>
        </w:rPr>
        <w:t>The development of the image classification system utilized a combination of powerful tools and technologies that are widely adopted in the deep learning and machine learning community. The core programming language used for this project was Python, due to its simplicity, extensive libraries, and community support, which make it ideal for implementing machine learning and deep learning models.</w:t>
      </w:r>
    </w:p>
    <w:p w14:paraId="474FAB98" w14:textId="706FC85C" w:rsidR="00B979E2" w:rsidRPr="00243AE3" w:rsidRDefault="00243AE3" w:rsidP="00243AE3">
      <w:p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lang w:val="en-US"/>
        </w:rPr>
        <w:t>The primary deep learning framework used was TensorFlow, an open-source machine learning library that provides a comprehensive ecosystem for developing, training, and deploying deep learning models</w:t>
      </w:r>
    </w:p>
    <w:p w14:paraId="5923F5EF" w14:textId="1C08F81F" w:rsidR="009E65D0" w:rsidRDefault="009E65D0" w:rsidP="005C065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3.2.1 AutoCAD – 3D Model</w:t>
      </w:r>
    </w:p>
    <w:p w14:paraId="374ECFB4" w14:textId="2F17A630" w:rsidR="00243AE3" w:rsidRPr="00243AE3" w:rsidRDefault="00243AE3" w:rsidP="003B6E6E">
      <w:pPr>
        <w:pStyle w:val="ListParagraph"/>
        <w:numPr>
          <w:ilvl w:val="0"/>
          <w:numId w:val="4"/>
        </w:num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lang w:val="en-US"/>
        </w:rPr>
        <w:t xml:space="preserve">  Revolve: Creates a 3D object by rotating a 2D shape around an axis.</w:t>
      </w:r>
    </w:p>
    <w:p w14:paraId="6583057A" w14:textId="0BEFF80C" w:rsidR="00243AE3" w:rsidRPr="00243AE3" w:rsidRDefault="00243AE3" w:rsidP="003B6E6E">
      <w:pPr>
        <w:pStyle w:val="ListParagraph"/>
        <w:numPr>
          <w:ilvl w:val="0"/>
          <w:numId w:val="4"/>
        </w:num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lang w:val="en-US"/>
        </w:rPr>
        <w:t xml:space="preserve">  Sweep: Creates a 3D object by moving a 2D shape along a defined path.</w:t>
      </w:r>
    </w:p>
    <w:p w14:paraId="6E761865" w14:textId="5592FAD5" w:rsidR="00243AE3" w:rsidRDefault="00243AE3" w:rsidP="003B6E6E">
      <w:pPr>
        <w:pStyle w:val="ListParagraph"/>
        <w:numPr>
          <w:ilvl w:val="0"/>
          <w:numId w:val="4"/>
        </w:num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lang w:val="en-US"/>
        </w:rPr>
        <w:lastRenderedPageBreak/>
        <w:t xml:space="preserve"> Loft: Generates a 3D shape by connecting multiple cross-sectional profiles.</w:t>
      </w:r>
    </w:p>
    <w:p w14:paraId="408AF149" w14:textId="32EF8563" w:rsidR="00243AE3" w:rsidRPr="00243AE3" w:rsidRDefault="00243AE3" w:rsidP="003B6E6E">
      <w:pPr>
        <w:pStyle w:val="ListParagraph"/>
        <w:numPr>
          <w:ilvl w:val="0"/>
          <w:numId w:val="4"/>
        </w:numPr>
        <w:spacing w:after="0" w:line="360" w:lineRule="auto"/>
        <w:jc w:val="both"/>
        <w:rPr>
          <w:rFonts w:ascii="Times New Roman" w:hAnsi="Times New Roman" w:cs="Times New Roman"/>
          <w:sz w:val="24"/>
          <w:szCs w:val="24"/>
          <w:lang w:val="en-US"/>
        </w:rPr>
      </w:pPr>
      <w:r w:rsidRPr="00243AE3">
        <w:rPr>
          <w:rFonts w:ascii="Times New Roman" w:hAnsi="Times New Roman" w:cs="Times New Roman"/>
          <w:sz w:val="24"/>
          <w:szCs w:val="24"/>
        </w:rPr>
        <w:t>AutoCAD 3D models can be prepared for 3D printing by converting them into appropriate file formats (such as STL) that are compatible with 3D printers.</w:t>
      </w:r>
    </w:p>
    <w:p w14:paraId="368ED307" w14:textId="77777777" w:rsidR="00243AE3" w:rsidRPr="009E65D0" w:rsidRDefault="00243AE3" w:rsidP="005C065D">
      <w:pPr>
        <w:spacing w:after="0" w:line="360" w:lineRule="auto"/>
        <w:jc w:val="both"/>
        <w:rPr>
          <w:rFonts w:ascii="Times New Roman" w:hAnsi="Times New Roman" w:cs="Times New Roman"/>
          <w:b/>
          <w:bCs/>
          <w:sz w:val="24"/>
          <w:szCs w:val="24"/>
        </w:rPr>
      </w:pPr>
    </w:p>
    <w:p w14:paraId="0C96431E" w14:textId="77777777" w:rsidR="009E65D0" w:rsidRDefault="009E65D0" w:rsidP="005C065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3.2.2 ANSYS – Finite Element Analysis (FEA)</w:t>
      </w:r>
    </w:p>
    <w:p w14:paraId="3454CF1D" w14:textId="05B02AE1" w:rsidR="00243AE3" w:rsidRPr="00243AE3" w:rsidRDefault="00243AE3" w:rsidP="005C065D">
      <w:pPr>
        <w:spacing w:after="0" w:line="360" w:lineRule="auto"/>
        <w:jc w:val="both"/>
        <w:rPr>
          <w:rFonts w:ascii="Times New Roman" w:hAnsi="Times New Roman" w:cs="Times New Roman"/>
          <w:sz w:val="24"/>
          <w:szCs w:val="24"/>
        </w:rPr>
      </w:pPr>
      <w:r w:rsidRPr="00243AE3">
        <w:rPr>
          <w:rFonts w:ascii="Times New Roman" w:hAnsi="Times New Roman" w:cs="Times New Roman"/>
          <w:sz w:val="24"/>
          <w:szCs w:val="24"/>
        </w:rPr>
        <w:t>ANSYS – Finite Element Analysis (FEA) is a powerful simulation tool used for solving complex engineering problems by breaking down structures or systems into smaller, simpler parts, known as "finite elements." The primary goal of FEA is to predict how a product or system will react to various forces, such as mechanical stress, temperature changes, vibration, and fluid flow, before it is built in the real world. ANSYS is one of the leading software platforms used for performing FEA, providing engineers with detailed insights into the of materials and structures</w:t>
      </w:r>
    </w:p>
    <w:p w14:paraId="11C21ACE" w14:textId="77777777" w:rsidR="009E65D0" w:rsidRDefault="009E65D0" w:rsidP="005C065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3.2.3 SolidWorks – Kinematics and Motion Simulation</w:t>
      </w:r>
    </w:p>
    <w:p w14:paraId="4AB7013E" w14:textId="46682979" w:rsidR="00243AE3" w:rsidRPr="009E65D0" w:rsidRDefault="00243AE3" w:rsidP="005C065D">
      <w:pPr>
        <w:spacing w:after="0" w:line="360" w:lineRule="auto"/>
        <w:jc w:val="both"/>
        <w:rPr>
          <w:rFonts w:ascii="Times New Roman" w:hAnsi="Times New Roman" w:cs="Times New Roman"/>
          <w:b/>
          <w:bCs/>
          <w:sz w:val="24"/>
          <w:szCs w:val="24"/>
        </w:rPr>
      </w:pPr>
      <w:r w:rsidRPr="00243AE3">
        <w:rPr>
          <w:rFonts w:ascii="Times New Roman" w:hAnsi="Times New Roman" w:cs="Times New Roman"/>
          <w:sz w:val="24"/>
          <w:szCs w:val="24"/>
        </w:rPr>
        <w:t>SolidWorks – Kinematics and Motion Simulation refers to the use of SolidWorks software to simulate the motion and of mechanical systems, assemblies, or individual components. Kinematics and motion simulation in SolidWorks help engineers and designers visualize how parts move relative to each other</w:t>
      </w:r>
      <w:r w:rsidR="00367952">
        <w:rPr>
          <w:rFonts w:ascii="Times New Roman" w:hAnsi="Times New Roman" w:cs="Times New Roman"/>
          <w:sz w:val="24"/>
          <w:szCs w:val="24"/>
        </w:rPr>
        <w:t xml:space="preserve"> </w:t>
      </w:r>
      <w:r w:rsidR="007907BB" w:rsidRPr="00243AE3">
        <w:rPr>
          <w:rFonts w:ascii="Times New Roman" w:hAnsi="Times New Roman" w:cs="Times New Roman"/>
          <w:sz w:val="24"/>
          <w:szCs w:val="24"/>
        </w:rPr>
        <w:t>they’re</w:t>
      </w:r>
      <w:r w:rsidRPr="00243AE3">
        <w:rPr>
          <w:rFonts w:ascii="Times New Roman" w:hAnsi="Times New Roman" w:cs="Times New Roman"/>
          <w:sz w:val="24"/>
          <w:szCs w:val="24"/>
        </w:rPr>
        <w:t xml:space="preserve"> under different conditions, and optimize their design for better functionality and performance. This is essential in applications such as robotics, machinery design, and automotive engineering</w:t>
      </w:r>
      <w:r w:rsidRPr="00243AE3">
        <w:rPr>
          <w:rFonts w:ascii="Times New Roman" w:hAnsi="Times New Roman" w:cs="Times New Roman"/>
          <w:b/>
          <w:bCs/>
          <w:sz w:val="24"/>
          <w:szCs w:val="24"/>
        </w:rPr>
        <w:t>.</w:t>
      </w:r>
    </w:p>
    <w:p w14:paraId="18170CE2" w14:textId="6BF27690" w:rsidR="009E65D0" w:rsidRPr="009E65D0" w:rsidRDefault="009E65D0" w:rsidP="005C065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3.2.4 MATLAB – Energy Efficiency and Control System Optimization</w:t>
      </w:r>
    </w:p>
    <w:p w14:paraId="6048AB7A" w14:textId="0556074D" w:rsidR="009E5E67" w:rsidRPr="00367952" w:rsidRDefault="00367952" w:rsidP="005C065D">
      <w:pPr>
        <w:spacing w:after="0" w:line="360" w:lineRule="auto"/>
        <w:jc w:val="both"/>
        <w:rPr>
          <w:rFonts w:ascii="Times New Roman" w:hAnsi="Times New Roman" w:cs="Times New Roman"/>
          <w:sz w:val="24"/>
          <w:szCs w:val="24"/>
        </w:rPr>
      </w:pPr>
      <w:r w:rsidRPr="00367952">
        <w:rPr>
          <w:rFonts w:ascii="Times New Roman" w:hAnsi="Times New Roman" w:cs="Times New Roman"/>
          <w:sz w:val="24"/>
          <w:szCs w:val="24"/>
        </w:rPr>
        <w:t>MAT</w:t>
      </w:r>
      <w:r>
        <w:rPr>
          <w:rFonts w:ascii="Times New Roman" w:hAnsi="Times New Roman" w:cs="Times New Roman"/>
          <w:sz w:val="24"/>
          <w:szCs w:val="24"/>
        </w:rPr>
        <w:t xml:space="preserve"> </w:t>
      </w:r>
      <w:r w:rsidRPr="00367952">
        <w:rPr>
          <w:rFonts w:ascii="Times New Roman" w:hAnsi="Times New Roman" w:cs="Times New Roman"/>
          <w:sz w:val="24"/>
          <w:szCs w:val="24"/>
        </w:rPr>
        <w:t>lab – Energy Efficiency and Control System Optimization refers to the use of MATLAB, a powerful software tool widely used in engineering, design, and optimize energy systems and control systems. MAT</w:t>
      </w:r>
      <w:r>
        <w:rPr>
          <w:rFonts w:ascii="Times New Roman" w:hAnsi="Times New Roman" w:cs="Times New Roman"/>
          <w:sz w:val="24"/>
          <w:szCs w:val="24"/>
        </w:rPr>
        <w:t xml:space="preserve"> </w:t>
      </w:r>
      <w:r w:rsidRPr="00367952">
        <w:rPr>
          <w:rFonts w:ascii="Times New Roman" w:hAnsi="Times New Roman" w:cs="Times New Roman"/>
          <w:sz w:val="24"/>
          <w:szCs w:val="24"/>
        </w:rPr>
        <w:t>LAB provides a versatile environment that allows engineers and researchers to simulate energy consumption, evaluate control strategies, and optimize system performance for energy efficiency, making it an essential tool for various fields such as mechanical engineering, electrical engineering, and sustainable energy systems.</w:t>
      </w:r>
    </w:p>
    <w:p w14:paraId="68CCD2CA" w14:textId="77777777" w:rsidR="009E5E67" w:rsidRDefault="009E5E67" w:rsidP="005C065D">
      <w:pPr>
        <w:spacing w:after="0" w:line="360" w:lineRule="auto"/>
        <w:jc w:val="both"/>
        <w:rPr>
          <w:rFonts w:ascii="Times New Roman" w:hAnsi="Times New Roman" w:cs="Times New Roman"/>
          <w:b/>
          <w:bCs/>
          <w:sz w:val="24"/>
          <w:szCs w:val="24"/>
        </w:rPr>
      </w:pPr>
    </w:p>
    <w:p w14:paraId="192A4E2A" w14:textId="5EE7419B" w:rsidR="009E65D0" w:rsidRDefault="009E65D0" w:rsidP="005C065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3.3 Solution Overview</w:t>
      </w:r>
    </w:p>
    <w:p w14:paraId="233CD699" w14:textId="25D27957" w:rsidR="00367952" w:rsidRPr="00367952" w:rsidRDefault="00367952" w:rsidP="005C065D">
      <w:pPr>
        <w:spacing w:after="0" w:line="360" w:lineRule="auto"/>
        <w:jc w:val="both"/>
        <w:rPr>
          <w:rFonts w:ascii="Times New Roman" w:hAnsi="Times New Roman" w:cs="Times New Roman"/>
          <w:sz w:val="24"/>
          <w:szCs w:val="24"/>
        </w:rPr>
      </w:pPr>
      <w:r w:rsidRPr="00367952">
        <w:rPr>
          <w:rFonts w:ascii="Times New Roman" w:hAnsi="Times New Roman" w:cs="Times New Roman"/>
          <w:sz w:val="24"/>
          <w:szCs w:val="24"/>
        </w:rPr>
        <w:t xml:space="preserve">The solution of using MATLAB for Energy Efficiency and Control System Optimization is around leveraging the powerful features of MATLAB and its toolboxes to improve the performance and sustainability of energy systems. MATLAB provides a comprehensive environment for, simulating, and optimizing systems to ensure maximum energy efficiency and effective control system performance. The approach integrates simulation tools, optimization </w:t>
      </w:r>
      <w:r w:rsidRPr="00367952">
        <w:rPr>
          <w:rFonts w:ascii="Times New Roman" w:hAnsi="Times New Roman" w:cs="Times New Roman"/>
          <w:sz w:val="24"/>
          <w:szCs w:val="24"/>
        </w:rPr>
        <w:lastRenderedPageBreak/>
        <w:t>algorithms, and predictive models to enable smarter, more efficient energy usage across various domains, including renewable energy, manufacturing, building management, and electrical grid systems</w:t>
      </w:r>
    </w:p>
    <w:p w14:paraId="757F14E8" w14:textId="77777777" w:rsidR="009E65D0" w:rsidRDefault="009E65D0" w:rsidP="0086040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3.4 Engineering Standards Applied</w:t>
      </w:r>
    </w:p>
    <w:p w14:paraId="68AE72DA" w14:textId="7DCB6A2E" w:rsidR="00367952" w:rsidRPr="00367952" w:rsidRDefault="00367952" w:rsidP="0086040D">
      <w:pPr>
        <w:spacing w:after="0" w:line="360" w:lineRule="auto"/>
        <w:jc w:val="both"/>
        <w:rPr>
          <w:rFonts w:ascii="Times New Roman" w:hAnsi="Times New Roman" w:cs="Times New Roman"/>
          <w:sz w:val="24"/>
          <w:szCs w:val="24"/>
        </w:rPr>
      </w:pPr>
      <w:r w:rsidRPr="00367952">
        <w:rPr>
          <w:rFonts w:ascii="Times New Roman" w:hAnsi="Times New Roman" w:cs="Times New Roman"/>
          <w:sz w:val="24"/>
          <w:szCs w:val="24"/>
        </w:rPr>
        <w:t>In the context of energy efficiency and control system optimization using MATLAB, the application of engineering standards is crucial to ensure that designs are robust, reliable, safe, and meet industry-specific requirements. These standards ensure that systems are optimized in a manner that is both technologically sound and compliant with regulatory frameworks. Below is an overview of key engineering standards and best practices that are typically applied when using MATLAB for energy optimization and control system design</w:t>
      </w:r>
    </w:p>
    <w:p w14:paraId="4DF47B5D" w14:textId="77777777" w:rsidR="009E65D0" w:rsidRDefault="009E65D0" w:rsidP="0086040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3.5 Solution Justification</w:t>
      </w:r>
    </w:p>
    <w:p w14:paraId="4036DBF0" w14:textId="028E86F8" w:rsidR="00367952" w:rsidRPr="00367952" w:rsidRDefault="00367952" w:rsidP="0086040D">
      <w:pPr>
        <w:spacing w:after="0" w:line="360" w:lineRule="auto"/>
        <w:jc w:val="both"/>
        <w:rPr>
          <w:rFonts w:ascii="Times New Roman" w:hAnsi="Times New Roman" w:cs="Times New Roman"/>
          <w:sz w:val="24"/>
          <w:szCs w:val="24"/>
        </w:rPr>
      </w:pPr>
      <w:r w:rsidRPr="00367952">
        <w:rPr>
          <w:rFonts w:ascii="Times New Roman" w:hAnsi="Times New Roman" w:cs="Times New Roman"/>
          <w:sz w:val="24"/>
          <w:szCs w:val="24"/>
        </w:rPr>
        <w:t>The justification for using MATLAB as the primary tool for energy efficiency and control system optimization comes from its numerous advantages in handling complex system models, simulations, and optimizations. MATLAB offers a powerful, flexible, and industry-standard platform for solving engineering problems related to energy systems, making it a fitting solution for optimizing energy use, reducing costs, and ensuring system</w:t>
      </w:r>
    </w:p>
    <w:p w14:paraId="239336B8" w14:textId="2A74CD6A" w:rsidR="009E65D0" w:rsidRPr="009E65D0" w:rsidRDefault="009E65D0" w:rsidP="0086040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3.</w:t>
      </w:r>
      <w:r w:rsidR="00107023">
        <w:rPr>
          <w:rFonts w:ascii="Times New Roman" w:hAnsi="Times New Roman" w:cs="Times New Roman"/>
          <w:b/>
          <w:bCs/>
          <w:sz w:val="24"/>
          <w:szCs w:val="24"/>
        </w:rPr>
        <w:t>6</w:t>
      </w:r>
      <w:r w:rsidRPr="009E65D0">
        <w:rPr>
          <w:rFonts w:ascii="Times New Roman" w:hAnsi="Times New Roman" w:cs="Times New Roman"/>
          <w:b/>
          <w:bCs/>
          <w:sz w:val="24"/>
          <w:szCs w:val="24"/>
        </w:rPr>
        <w:t xml:space="preserve"> Summary of Solution Implementation</w:t>
      </w:r>
    </w:p>
    <w:p w14:paraId="04E2D1A3" w14:textId="77777777" w:rsidR="00367952" w:rsidRDefault="00367952" w:rsidP="0086040D">
      <w:pPr>
        <w:spacing w:after="0" w:line="360" w:lineRule="auto"/>
        <w:jc w:val="both"/>
        <w:rPr>
          <w:rFonts w:ascii="Times New Roman" w:hAnsi="Times New Roman" w:cs="Times New Roman"/>
          <w:sz w:val="24"/>
          <w:szCs w:val="24"/>
        </w:rPr>
      </w:pPr>
      <w:r w:rsidRPr="00367952">
        <w:rPr>
          <w:rFonts w:ascii="Times New Roman" w:hAnsi="Times New Roman" w:cs="Times New Roman"/>
          <w:sz w:val="24"/>
          <w:szCs w:val="24"/>
        </w:rPr>
        <w:t>The implementation of MATLAB for energy efficiency and control system Simulink and Sim</w:t>
      </w:r>
      <w:r>
        <w:rPr>
          <w:rFonts w:ascii="Times New Roman" w:hAnsi="Times New Roman" w:cs="Times New Roman"/>
          <w:sz w:val="24"/>
          <w:szCs w:val="24"/>
        </w:rPr>
        <w:t xml:space="preserve"> </w:t>
      </w:r>
      <w:r w:rsidRPr="00367952">
        <w:rPr>
          <w:rFonts w:ascii="Times New Roman" w:hAnsi="Times New Roman" w:cs="Times New Roman"/>
          <w:sz w:val="24"/>
          <w:szCs w:val="24"/>
        </w:rPr>
        <w:t>scape Electrical, which simulate various energy components such as renewable energy sources, power grids, and HVAC systems. The system is then integrated with real-time data from IoT devices, such as smart meters and sensors, to monitor energy consumption and optimize performance. MATLAB’s powerful optimization algorithms, including genetic algorithms and particle swarm optimization, are used to fine-tune system parameters, ensuring that energy usage is minimized while maintaining optimal performance. Control systems, designed using MATLAB’s Control System Toolbox, regulate energy systems in real-time by adapting to dynamic inputs, such as electricity prices and demand-response signals. The solution is validated by deploying it in real-world environments and continuously monitored for improvements based on feedback loops.</w:t>
      </w:r>
    </w:p>
    <w:p w14:paraId="3262A103" w14:textId="77777777" w:rsidR="00367952" w:rsidRDefault="00367952" w:rsidP="0086040D">
      <w:pPr>
        <w:spacing w:after="0" w:line="360" w:lineRule="auto"/>
        <w:jc w:val="both"/>
        <w:rPr>
          <w:rFonts w:ascii="Times New Roman" w:hAnsi="Times New Roman" w:cs="Times New Roman"/>
          <w:sz w:val="24"/>
          <w:szCs w:val="24"/>
        </w:rPr>
      </w:pPr>
    </w:p>
    <w:p w14:paraId="63A0EEEA" w14:textId="77777777" w:rsidR="00367952" w:rsidRDefault="00367952" w:rsidP="0086040D">
      <w:pPr>
        <w:spacing w:after="0" w:line="360" w:lineRule="auto"/>
        <w:jc w:val="both"/>
        <w:rPr>
          <w:rFonts w:ascii="Times New Roman" w:hAnsi="Times New Roman" w:cs="Times New Roman"/>
          <w:sz w:val="24"/>
          <w:szCs w:val="24"/>
        </w:rPr>
      </w:pPr>
    </w:p>
    <w:p w14:paraId="33793578" w14:textId="77777777" w:rsidR="00367952" w:rsidRDefault="00367952" w:rsidP="0086040D">
      <w:pPr>
        <w:spacing w:after="0" w:line="360" w:lineRule="auto"/>
        <w:jc w:val="both"/>
        <w:rPr>
          <w:rFonts w:ascii="Times New Roman" w:hAnsi="Times New Roman" w:cs="Times New Roman"/>
          <w:sz w:val="24"/>
          <w:szCs w:val="24"/>
        </w:rPr>
      </w:pPr>
    </w:p>
    <w:p w14:paraId="7AF82975" w14:textId="77777777" w:rsidR="00367952" w:rsidRDefault="00367952" w:rsidP="0086040D">
      <w:pPr>
        <w:spacing w:after="0" w:line="360" w:lineRule="auto"/>
        <w:jc w:val="both"/>
        <w:rPr>
          <w:rFonts w:ascii="Times New Roman" w:hAnsi="Times New Roman" w:cs="Times New Roman"/>
          <w:sz w:val="24"/>
          <w:szCs w:val="24"/>
        </w:rPr>
      </w:pPr>
    </w:p>
    <w:p w14:paraId="56F71139" w14:textId="77777777" w:rsidR="00367952" w:rsidRDefault="00367952" w:rsidP="0086040D">
      <w:pPr>
        <w:spacing w:after="0" w:line="360" w:lineRule="auto"/>
        <w:jc w:val="both"/>
        <w:rPr>
          <w:rFonts w:ascii="Times New Roman" w:hAnsi="Times New Roman" w:cs="Times New Roman"/>
          <w:sz w:val="24"/>
          <w:szCs w:val="24"/>
        </w:rPr>
      </w:pPr>
    </w:p>
    <w:p w14:paraId="01A0E77C" w14:textId="77777777" w:rsidR="00367952" w:rsidRDefault="00367952" w:rsidP="0086040D">
      <w:pPr>
        <w:spacing w:after="0" w:line="360" w:lineRule="auto"/>
        <w:jc w:val="both"/>
        <w:rPr>
          <w:rFonts w:ascii="Times New Roman" w:hAnsi="Times New Roman" w:cs="Times New Roman"/>
          <w:sz w:val="24"/>
          <w:szCs w:val="24"/>
        </w:rPr>
      </w:pPr>
    </w:p>
    <w:p w14:paraId="15C30B10" w14:textId="5F5CAE8B" w:rsidR="009E65D0" w:rsidRPr="00367952" w:rsidRDefault="009E65D0" w:rsidP="0086040D">
      <w:pPr>
        <w:spacing w:after="0" w:line="360" w:lineRule="auto"/>
        <w:jc w:val="both"/>
        <w:rPr>
          <w:rFonts w:ascii="Times New Roman" w:hAnsi="Times New Roman" w:cs="Times New Roman"/>
          <w:b/>
          <w:bCs/>
          <w:sz w:val="28"/>
          <w:szCs w:val="28"/>
        </w:rPr>
      </w:pPr>
      <w:r w:rsidRPr="00367952">
        <w:rPr>
          <w:rFonts w:ascii="Times New Roman" w:hAnsi="Times New Roman" w:cs="Times New Roman"/>
          <w:b/>
          <w:bCs/>
          <w:sz w:val="28"/>
          <w:szCs w:val="28"/>
        </w:rPr>
        <w:lastRenderedPageBreak/>
        <w:t>Chapter 4: Results and Recommendations</w:t>
      </w:r>
    </w:p>
    <w:p w14:paraId="768C22ED" w14:textId="77777777" w:rsidR="009E65D0" w:rsidRPr="009E65D0" w:rsidRDefault="009E65D0" w:rsidP="0086040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4.1 Evaluation of Results</w:t>
      </w:r>
    </w:p>
    <w:p w14:paraId="4BB19F9C" w14:textId="77777777" w:rsidR="00E91515" w:rsidRPr="00E91515" w:rsidRDefault="00E91515" w:rsidP="00E91515">
      <w:pPr>
        <w:spacing w:after="0" w:line="360" w:lineRule="auto"/>
        <w:jc w:val="both"/>
        <w:rPr>
          <w:rFonts w:ascii="Times New Roman" w:hAnsi="Times New Roman" w:cs="Times New Roman"/>
          <w:b/>
          <w:bCs/>
          <w:sz w:val="24"/>
          <w:szCs w:val="24"/>
        </w:rPr>
      </w:pPr>
      <w:r w:rsidRPr="00E91515">
        <w:rPr>
          <w:rFonts w:ascii="Segoe UI Emoji" w:hAnsi="Segoe UI Emoji" w:cs="Segoe UI Emoji"/>
          <w:b/>
          <w:bCs/>
          <w:sz w:val="24"/>
          <w:szCs w:val="24"/>
        </w:rPr>
        <w:t>✅</w:t>
      </w:r>
      <w:r w:rsidRPr="00E91515">
        <w:rPr>
          <w:rFonts w:ascii="Times New Roman" w:hAnsi="Times New Roman" w:cs="Times New Roman"/>
          <w:b/>
          <w:bCs/>
          <w:sz w:val="24"/>
          <w:szCs w:val="24"/>
        </w:rPr>
        <w:t xml:space="preserve"> 1. Accuracy</w:t>
      </w:r>
    </w:p>
    <w:p w14:paraId="78450D3E" w14:textId="77777777" w:rsidR="00E91515" w:rsidRPr="00E91515" w:rsidRDefault="00E91515" w:rsidP="003B6E6E">
      <w:pPr>
        <w:numPr>
          <w:ilvl w:val="0"/>
          <w:numId w:val="6"/>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Definition: Percentage of correctly classified images.</w:t>
      </w:r>
    </w:p>
    <w:p w14:paraId="0C1A011B" w14:textId="77777777" w:rsidR="00E91515" w:rsidRPr="00E91515" w:rsidRDefault="00E91515" w:rsidP="003B6E6E">
      <w:pPr>
        <w:numPr>
          <w:ilvl w:val="0"/>
          <w:numId w:val="6"/>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Example: If test accuracy = 98%, your model predicts the correct label 98 times out of 100.</w:t>
      </w:r>
    </w:p>
    <w:p w14:paraId="5CA92CC4" w14:textId="267A5E33" w:rsidR="00E91515" w:rsidRPr="00E91515" w:rsidRDefault="00E91515" w:rsidP="003B6E6E">
      <w:pPr>
        <w:numPr>
          <w:ilvl w:val="0"/>
          <w:numId w:val="6"/>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Limitation: Doesn’t reflect model on imbalanced datasets.</w:t>
      </w:r>
    </w:p>
    <w:p w14:paraId="612751BD" w14:textId="26847B9B" w:rsidR="00E91515" w:rsidRPr="00E91515" w:rsidRDefault="00E91515" w:rsidP="00E91515">
      <w:pPr>
        <w:spacing w:after="0" w:line="360" w:lineRule="auto"/>
        <w:jc w:val="both"/>
        <w:rPr>
          <w:rFonts w:ascii="Times New Roman" w:hAnsi="Times New Roman" w:cs="Times New Roman"/>
          <w:sz w:val="24"/>
          <w:szCs w:val="24"/>
        </w:rPr>
      </w:pPr>
    </w:p>
    <w:p w14:paraId="3C77A723" w14:textId="77777777" w:rsidR="00E91515" w:rsidRPr="00E91515" w:rsidRDefault="00E91515" w:rsidP="00E91515">
      <w:pPr>
        <w:spacing w:after="0" w:line="360" w:lineRule="auto"/>
        <w:jc w:val="both"/>
        <w:rPr>
          <w:rFonts w:ascii="Times New Roman" w:hAnsi="Times New Roman" w:cs="Times New Roman"/>
          <w:b/>
          <w:bCs/>
          <w:sz w:val="24"/>
          <w:szCs w:val="24"/>
        </w:rPr>
      </w:pPr>
      <w:r w:rsidRPr="00E91515">
        <w:rPr>
          <w:rFonts w:ascii="Segoe UI Emoji" w:hAnsi="Segoe UI Emoji" w:cs="Segoe UI Emoji"/>
          <w:b/>
          <w:bCs/>
          <w:sz w:val="24"/>
          <w:szCs w:val="24"/>
        </w:rPr>
        <w:t>📉</w:t>
      </w:r>
      <w:r w:rsidRPr="00E91515">
        <w:rPr>
          <w:rFonts w:ascii="Times New Roman" w:hAnsi="Times New Roman" w:cs="Times New Roman"/>
          <w:b/>
          <w:bCs/>
          <w:sz w:val="24"/>
          <w:szCs w:val="24"/>
        </w:rPr>
        <w:t xml:space="preserve"> 2. Loss</w:t>
      </w:r>
    </w:p>
    <w:p w14:paraId="5553BDA2" w14:textId="77777777" w:rsidR="00E91515" w:rsidRPr="00E91515" w:rsidRDefault="00E91515" w:rsidP="003B6E6E">
      <w:pPr>
        <w:numPr>
          <w:ilvl w:val="0"/>
          <w:numId w:val="7"/>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Indicates how well the model fits the data.</w:t>
      </w:r>
    </w:p>
    <w:p w14:paraId="089EDA7A" w14:textId="77777777" w:rsidR="00E91515" w:rsidRPr="00E91515" w:rsidRDefault="00E91515" w:rsidP="003B6E6E">
      <w:pPr>
        <w:numPr>
          <w:ilvl w:val="0"/>
          <w:numId w:val="7"/>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Should decrease over time; a low final loss suggests a good fit.</w:t>
      </w:r>
    </w:p>
    <w:p w14:paraId="51304001" w14:textId="77777777" w:rsidR="00E91515" w:rsidRPr="00E91515" w:rsidRDefault="00E91515" w:rsidP="003B6E6E">
      <w:pPr>
        <w:numPr>
          <w:ilvl w:val="0"/>
          <w:numId w:val="7"/>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Use Both:</w:t>
      </w:r>
    </w:p>
    <w:p w14:paraId="43143D5B" w14:textId="77777777" w:rsidR="00E91515" w:rsidRPr="00E91515" w:rsidRDefault="00E91515" w:rsidP="003B6E6E">
      <w:pPr>
        <w:numPr>
          <w:ilvl w:val="1"/>
          <w:numId w:val="7"/>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Training loss</w:t>
      </w:r>
    </w:p>
    <w:p w14:paraId="7A82A179" w14:textId="77777777" w:rsidR="00E91515" w:rsidRPr="00E91515" w:rsidRDefault="00E91515" w:rsidP="003B6E6E">
      <w:pPr>
        <w:numPr>
          <w:ilvl w:val="1"/>
          <w:numId w:val="7"/>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Validation loss</w:t>
      </w:r>
    </w:p>
    <w:p w14:paraId="0079A1DC" w14:textId="77777777" w:rsidR="00E91515" w:rsidRPr="00E91515" w:rsidRDefault="00E91515" w:rsidP="003B6E6E">
      <w:pPr>
        <w:numPr>
          <w:ilvl w:val="0"/>
          <w:numId w:val="7"/>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If validation loss increases while training loss decreases, the model may be overfitting.</w:t>
      </w:r>
    </w:p>
    <w:p w14:paraId="554334FC" w14:textId="4386ADA5" w:rsidR="00E91515" w:rsidRPr="00E91515" w:rsidRDefault="00E91515" w:rsidP="00E91515">
      <w:pPr>
        <w:spacing w:after="0" w:line="360" w:lineRule="auto"/>
        <w:jc w:val="both"/>
        <w:rPr>
          <w:rFonts w:ascii="Times New Roman" w:hAnsi="Times New Roman" w:cs="Times New Roman"/>
          <w:sz w:val="24"/>
          <w:szCs w:val="24"/>
        </w:rPr>
      </w:pPr>
    </w:p>
    <w:p w14:paraId="0E548D01" w14:textId="77777777" w:rsidR="00E91515" w:rsidRPr="00E91515" w:rsidRDefault="00E91515" w:rsidP="00E91515">
      <w:pPr>
        <w:spacing w:after="0" w:line="360" w:lineRule="auto"/>
        <w:jc w:val="both"/>
        <w:rPr>
          <w:rFonts w:ascii="Times New Roman" w:hAnsi="Times New Roman" w:cs="Times New Roman"/>
          <w:sz w:val="24"/>
          <w:szCs w:val="24"/>
        </w:rPr>
      </w:pPr>
      <w:r w:rsidRPr="00E91515">
        <w:rPr>
          <w:rFonts w:ascii="Segoe UI Emoji" w:hAnsi="Segoe UI Emoji" w:cs="Segoe UI Emoji"/>
          <w:sz w:val="24"/>
          <w:szCs w:val="24"/>
        </w:rPr>
        <w:t>🔍</w:t>
      </w:r>
      <w:r w:rsidRPr="00E91515">
        <w:rPr>
          <w:rFonts w:ascii="Times New Roman" w:hAnsi="Times New Roman" w:cs="Times New Roman"/>
          <w:sz w:val="24"/>
          <w:szCs w:val="24"/>
        </w:rPr>
        <w:t xml:space="preserve"> </w:t>
      </w:r>
      <w:r w:rsidRPr="00E91515">
        <w:rPr>
          <w:rFonts w:ascii="Times New Roman" w:hAnsi="Times New Roman" w:cs="Times New Roman"/>
          <w:b/>
          <w:bCs/>
          <w:sz w:val="24"/>
          <w:szCs w:val="24"/>
        </w:rPr>
        <w:t>3. Confusion Matrix</w:t>
      </w:r>
    </w:p>
    <w:p w14:paraId="5CB21C0E" w14:textId="77777777" w:rsidR="00E91515" w:rsidRPr="00E91515" w:rsidRDefault="00E91515" w:rsidP="003B6E6E">
      <w:pPr>
        <w:numPr>
          <w:ilvl w:val="0"/>
          <w:numId w:val="8"/>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Shows where the model is making errors.</w:t>
      </w:r>
    </w:p>
    <w:p w14:paraId="37EB23DF" w14:textId="77777777" w:rsidR="00E91515" w:rsidRPr="00E91515" w:rsidRDefault="00E91515" w:rsidP="003B6E6E">
      <w:pPr>
        <w:numPr>
          <w:ilvl w:val="0"/>
          <w:numId w:val="8"/>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Each row = true label; each column = predicted label.</w:t>
      </w:r>
    </w:p>
    <w:p w14:paraId="52CBF33C" w14:textId="77777777" w:rsidR="00E91515" w:rsidRDefault="00E91515" w:rsidP="003B6E6E">
      <w:pPr>
        <w:numPr>
          <w:ilvl w:val="0"/>
          <w:numId w:val="8"/>
        </w:numPr>
        <w:spacing w:after="0" w:line="360" w:lineRule="auto"/>
        <w:jc w:val="both"/>
        <w:rPr>
          <w:rFonts w:ascii="Times New Roman" w:hAnsi="Times New Roman" w:cs="Times New Roman"/>
          <w:sz w:val="24"/>
          <w:szCs w:val="24"/>
        </w:rPr>
      </w:pPr>
      <w:r w:rsidRPr="00E91515">
        <w:rPr>
          <w:rFonts w:ascii="Times New Roman" w:hAnsi="Times New Roman" w:cs="Times New Roman"/>
          <w:sz w:val="24"/>
          <w:szCs w:val="24"/>
        </w:rPr>
        <w:t>Useful for detecting systematic misclassifications.</w:t>
      </w:r>
    </w:p>
    <w:p w14:paraId="430BF9B1" w14:textId="77777777" w:rsidR="0044611A" w:rsidRPr="00E91515" w:rsidRDefault="0044611A" w:rsidP="0044611A">
      <w:pPr>
        <w:spacing w:after="0" w:line="360" w:lineRule="auto"/>
        <w:ind w:left="720"/>
        <w:jc w:val="both"/>
        <w:rPr>
          <w:rFonts w:ascii="Times New Roman" w:hAnsi="Times New Roman" w:cs="Times New Roman"/>
          <w:sz w:val="24"/>
          <w:szCs w:val="24"/>
        </w:rPr>
      </w:pPr>
    </w:p>
    <w:p w14:paraId="1E1D30DA" w14:textId="77777777" w:rsidR="0044611A" w:rsidRPr="0044611A" w:rsidRDefault="0044611A" w:rsidP="0044611A">
      <w:pPr>
        <w:spacing w:after="0" w:line="360" w:lineRule="auto"/>
        <w:jc w:val="both"/>
        <w:rPr>
          <w:rFonts w:ascii="Times New Roman" w:hAnsi="Times New Roman" w:cs="Times New Roman"/>
          <w:b/>
          <w:bCs/>
          <w:sz w:val="24"/>
          <w:szCs w:val="24"/>
        </w:rPr>
      </w:pPr>
      <w:r w:rsidRPr="0044611A">
        <w:rPr>
          <w:rFonts w:ascii="Segoe UI Emoji" w:hAnsi="Segoe UI Emoji" w:cs="Segoe UI Emoji"/>
          <w:b/>
          <w:bCs/>
          <w:sz w:val="24"/>
          <w:szCs w:val="24"/>
        </w:rPr>
        <w:t>🧠</w:t>
      </w:r>
      <w:r w:rsidRPr="0044611A">
        <w:rPr>
          <w:rFonts w:ascii="Times New Roman" w:hAnsi="Times New Roman" w:cs="Times New Roman"/>
          <w:b/>
          <w:bCs/>
          <w:sz w:val="24"/>
          <w:szCs w:val="24"/>
        </w:rPr>
        <w:t xml:space="preserve"> Interpretation of High Accuracy</w:t>
      </w:r>
    </w:p>
    <w:p w14:paraId="60E7D8C9" w14:textId="77777777" w:rsidR="0044611A" w:rsidRPr="0044611A" w:rsidRDefault="0044611A" w:rsidP="003B6E6E">
      <w:pPr>
        <w:numPr>
          <w:ilvl w:val="0"/>
          <w:numId w:val="9"/>
        </w:numPr>
        <w:spacing w:after="0" w:line="360" w:lineRule="auto"/>
        <w:jc w:val="both"/>
        <w:rPr>
          <w:rFonts w:ascii="Times New Roman" w:hAnsi="Times New Roman" w:cs="Times New Roman"/>
          <w:sz w:val="24"/>
          <w:szCs w:val="24"/>
        </w:rPr>
      </w:pPr>
      <w:r w:rsidRPr="0044611A">
        <w:rPr>
          <w:rFonts w:ascii="Times New Roman" w:hAnsi="Times New Roman" w:cs="Times New Roman"/>
          <w:sz w:val="24"/>
          <w:szCs w:val="24"/>
        </w:rPr>
        <w:t>If using MNIST and accuracy &gt;98%:</w:t>
      </w:r>
    </w:p>
    <w:p w14:paraId="39747CB3" w14:textId="36153D0D" w:rsidR="0044611A" w:rsidRPr="0044611A" w:rsidRDefault="0044611A" w:rsidP="003B6E6E">
      <w:pPr>
        <w:pStyle w:val="ListParagraph"/>
        <w:numPr>
          <w:ilvl w:val="0"/>
          <w:numId w:val="9"/>
        </w:numPr>
        <w:spacing w:after="0" w:line="360" w:lineRule="auto"/>
        <w:jc w:val="both"/>
        <w:rPr>
          <w:rFonts w:ascii="Times New Roman" w:hAnsi="Times New Roman" w:cs="Times New Roman"/>
          <w:sz w:val="24"/>
          <w:szCs w:val="24"/>
        </w:rPr>
      </w:pPr>
      <w:r w:rsidRPr="0044611A">
        <w:rPr>
          <w:rFonts w:ascii="Times New Roman" w:hAnsi="Times New Roman" w:cs="Times New Roman"/>
          <w:sz w:val="24"/>
          <w:szCs w:val="24"/>
        </w:rPr>
        <w:t>Likely that the model is well-trained.</w:t>
      </w:r>
    </w:p>
    <w:p w14:paraId="44E0A529" w14:textId="5C7E2851" w:rsidR="0044611A" w:rsidRPr="0044611A" w:rsidRDefault="0044611A" w:rsidP="003B6E6E">
      <w:pPr>
        <w:pStyle w:val="ListParagraph"/>
        <w:numPr>
          <w:ilvl w:val="0"/>
          <w:numId w:val="9"/>
        </w:numPr>
        <w:spacing w:after="0" w:line="360" w:lineRule="auto"/>
        <w:jc w:val="both"/>
        <w:rPr>
          <w:rFonts w:ascii="Times New Roman" w:hAnsi="Times New Roman" w:cs="Times New Roman"/>
          <w:sz w:val="24"/>
          <w:szCs w:val="24"/>
        </w:rPr>
      </w:pPr>
      <w:r w:rsidRPr="0044611A">
        <w:rPr>
          <w:rFonts w:ascii="Times New Roman" w:hAnsi="Times New Roman" w:cs="Times New Roman"/>
          <w:sz w:val="24"/>
          <w:szCs w:val="24"/>
        </w:rPr>
        <w:t>You may be approaching the upper bound of dataset performance</w:t>
      </w:r>
    </w:p>
    <w:p w14:paraId="66EA97BE" w14:textId="77777777" w:rsidR="00DA7FAB" w:rsidRPr="00E91515" w:rsidRDefault="00DA7FAB" w:rsidP="0086040D">
      <w:pPr>
        <w:spacing w:after="0" w:line="360" w:lineRule="auto"/>
        <w:jc w:val="both"/>
        <w:rPr>
          <w:rFonts w:ascii="Times New Roman" w:hAnsi="Times New Roman" w:cs="Times New Roman"/>
          <w:sz w:val="24"/>
          <w:szCs w:val="24"/>
        </w:rPr>
      </w:pPr>
    </w:p>
    <w:p w14:paraId="485DD709" w14:textId="77777777" w:rsidR="00DA7FAB" w:rsidRPr="00E91515" w:rsidRDefault="00DA7FAB" w:rsidP="0086040D">
      <w:pPr>
        <w:spacing w:after="0" w:line="360" w:lineRule="auto"/>
        <w:jc w:val="both"/>
        <w:rPr>
          <w:rFonts w:ascii="Times New Roman" w:hAnsi="Times New Roman" w:cs="Times New Roman"/>
          <w:sz w:val="24"/>
          <w:szCs w:val="24"/>
        </w:rPr>
      </w:pPr>
    </w:p>
    <w:p w14:paraId="1036B730" w14:textId="77777777" w:rsidR="00DA7FAB" w:rsidRDefault="00DA7FAB" w:rsidP="0086040D">
      <w:pPr>
        <w:spacing w:after="0" w:line="360" w:lineRule="auto"/>
        <w:jc w:val="both"/>
        <w:rPr>
          <w:rFonts w:ascii="Times New Roman" w:hAnsi="Times New Roman" w:cs="Times New Roman"/>
          <w:b/>
          <w:bCs/>
          <w:sz w:val="24"/>
          <w:szCs w:val="24"/>
        </w:rPr>
      </w:pPr>
    </w:p>
    <w:p w14:paraId="7AC3D82A" w14:textId="6408DBD1" w:rsidR="00182144" w:rsidRPr="00182144" w:rsidRDefault="00182144" w:rsidP="00182144">
      <w:pPr>
        <w:spacing w:after="0" w:line="360" w:lineRule="auto"/>
        <w:jc w:val="both"/>
        <w:rPr>
          <w:rFonts w:ascii="Times New Roman" w:hAnsi="Times New Roman" w:cs="Times New Roman"/>
          <w:b/>
          <w:bCs/>
          <w:sz w:val="24"/>
          <w:szCs w:val="24"/>
        </w:rPr>
      </w:pPr>
    </w:p>
    <w:p w14:paraId="6A5EA2BA" w14:textId="77777777" w:rsidR="00182144" w:rsidRDefault="00182144" w:rsidP="0086040D">
      <w:pPr>
        <w:spacing w:after="0" w:line="360" w:lineRule="auto"/>
        <w:jc w:val="both"/>
        <w:rPr>
          <w:rFonts w:ascii="Times New Roman" w:hAnsi="Times New Roman" w:cs="Times New Roman"/>
          <w:b/>
          <w:bCs/>
          <w:sz w:val="24"/>
          <w:szCs w:val="24"/>
        </w:rPr>
      </w:pPr>
    </w:p>
    <w:p w14:paraId="613979AD" w14:textId="77777777" w:rsidR="001A34A6" w:rsidRDefault="001A34A6" w:rsidP="0086040D">
      <w:pPr>
        <w:spacing w:after="0" w:line="360" w:lineRule="auto"/>
        <w:jc w:val="both"/>
        <w:rPr>
          <w:rFonts w:ascii="Times New Roman" w:hAnsi="Times New Roman" w:cs="Times New Roman"/>
          <w:b/>
          <w:bCs/>
          <w:sz w:val="24"/>
          <w:szCs w:val="24"/>
        </w:rPr>
      </w:pPr>
    </w:p>
    <w:p w14:paraId="54B4A0FB" w14:textId="77777777" w:rsidR="003312A9" w:rsidRDefault="003312A9" w:rsidP="0086040D">
      <w:pPr>
        <w:spacing w:after="0" w:line="360" w:lineRule="auto"/>
        <w:jc w:val="both"/>
        <w:rPr>
          <w:rFonts w:ascii="Times New Roman" w:hAnsi="Times New Roman" w:cs="Times New Roman"/>
          <w:b/>
          <w:bCs/>
          <w:sz w:val="24"/>
          <w:szCs w:val="24"/>
        </w:rPr>
      </w:pPr>
    </w:p>
    <w:p w14:paraId="17C00F9C" w14:textId="77777777" w:rsidR="001A34A6" w:rsidRDefault="001A34A6" w:rsidP="0086040D">
      <w:pPr>
        <w:spacing w:after="0" w:line="360" w:lineRule="auto"/>
        <w:jc w:val="both"/>
        <w:rPr>
          <w:rFonts w:ascii="Times New Roman" w:hAnsi="Times New Roman" w:cs="Times New Roman"/>
          <w:b/>
          <w:bCs/>
          <w:sz w:val="24"/>
          <w:szCs w:val="24"/>
        </w:rPr>
      </w:pPr>
    </w:p>
    <w:p w14:paraId="1406FD74" w14:textId="42D9D9D7" w:rsidR="009E65D0" w:rsidRDefault="009E65D0" w:rsidP="0086040D">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lastRenderedPageBreak/>
        <w:t>4.1.1 Stress Distribution and Structural Integrity</w:t>
      </w:r>
    </w:p>
    <w:p w14:paraId="31A7A146" w14:textId="3849EA46" w:rsidR="00735F93" w:rsidRPr="00735F93" w:rsidRDefault="00735F93" w:rsidP="0086040D">
      <w:pPr>
        <w:spacing w:after="0" w:line="360" w:lineRule="auto"/>
        <w:jc w:val="both"/>
        <w:rPr>
          <w:rFonts w:ascii="Times New Roman" w:hAnsi="Times New Roman" w:cs="Times New Roman"/>
          <w:sz w:val="24"/>
          <w:szCs w:val="24"/>
        </w:rPr>
      </w:pPr>
      <w:r w:rsidRPr="00735F93">
        <w:rPr>
          <w:rFonts w:ascii="Times New Roman" w:hAnsi="Times New Roman" w:cs="Times New Roman"/>
          <w:sz w:val="24"/>
          <w:szCs w:val="24"/>
        </w:rPr>
        <w:t>Stress distribution refers to how internal forces are dispersed within a material or structure when external loads are applied. This distribution is crucial in engineering, as uneven stress concentrations can lead to points of weakness, fatigue, or even failure. Structural integrity is the ability of a structure to endure these loads without collapsing or undergoing significant deformation. Traditionally, engineers use methods like Finite Element Analysis (FEA) to evaluate both stress distribution and structural integrity, ensuring that safety factors are met. However, deep learning is increasingly being used to enhance this process</w:t>
      </w:r>
    </w:p>
    <w:p w14:paraId="53CC97B5" w14:textId="77777777" w:rsidR="009E65D0" w:rsidRDefault="009E65D0" w:rsidP="00107023">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4.1.2 Weight Reduction and Energy Efficiency</w:t>
      </w:r>
    </w:p>
    <w:p w14:paraId="2A33C888" w14:textId="77777777" w:rsidR="008F54B6" w:rsidRPr="008F54B6" w:rsidRDefault="008F54B6" w:rsidP="008F54B6">
      <w:pPr>
        <w:spacing w:after="0" w:line="360" w:lineRule="auto"/>
        <w:jc w:val="both"/>
        <w:rPr>
          <w:rFonts w:ascii="Times New Roman" w:hAnsi="Times New Roman" w:cs="Times New Roman"/>
          <w:sz w:val="24"/>
          <w:szCs w:val="24"/>
        </w:rPr>
      </w:pPr>
      <w:r w:rsidRPr="008F54B6">
        <w:rPr>
          <w:rFonts w:ascii="Times New Roman" w:hAnsi="Times New Roman" w:cs="Times New Roman"/>
          <w:sz w:val="24"/>
          <w:szCs w:val="24"/>
        </w:rPr>
        <w:t>Weight reduction and energy efficiency are closely linked goals in engineering, particularly in fields like automotive, aerospace, and structural design. Reducing the weight of a component or system typically leads to improved energy efficiency by decreasing the amount of energy required for movement, support, or operation. This is especially critical in vehicles, where every kilogram saved can contribute to better fuel economy or longer battery life. Traditional approaches to weight reduction involve material selection (e.g., using composites or lightweight alloys), structural optimization, and topology optimization.</w:t>
      </w:r>
    </w:p>
    <w:p w14:paraId="1FA0E053" w14:textId="77777777" w:rsidR="008F54B6" w:rsidRPr="008F54B6" w:rsidRDefault="008F54B6" w:rsidP="008F54B6">
      <w:pPr>
        <w:spacing w:after="0" w:line="360" w:lineRule="auto"/>
        <w:jc w:val="both"/>
        <w:rPr>
          <w:rFonts w:ascii="Times New Roman" w:hAnsi="Times New Roman" w:cs="Times New Roman"/>
          <w:sz w:val="24"/>
          <w:szCs w:val="24"/>
        </w:rPr>
      </w:pPr>
      <w:r w:rsidRPr="008F54B6">
        <w:rPr>
          <w:rFonts w:ascii="Times New Roman" w:hAnsi="Times New Roman" w:cs="Times New Roman"/>
          <w:sz w:val="24"/>
          <w:szCs w:val="24"/>
        </w:rPr>
        <w:t xml:space="preserve">In recent years, deep learning and AI have become powerful tools in this area. Machine learning models can rapidly evaluate thousands of design permutations to identify those that offer the best trade-off between weight and strength. </w:t>
      </w:r>
    </w:p>
    <w:p w14:paraId="62604E52" w14:textId="77777777" w:rsidR="008F54B6" w:rsidRPr="009E65D0" w:rsidRDefault="008F54B6" w:rsidP="00107023">
      <w:pPr>
        <w:spacing w:after="0" w:line="360" w:lineRule="auto"/>
        <w:jc w:val="both"/>
        <w:rPr>
          <w:rFonts w:ascii="Times New Roman" w:hAnsi="Times New Roman" w:cs="Times New Roman"/>
          <w:b/>
          <w:bCs/>
          <w:sz w:val="24"/>
          <w:szCs w:val="24"/>
        </w:rPr>
      </w:pPr>
    </w:p>
    <w:p w14:paraId="61D6EC8E" w14:textId="4EE61F24" w:rsidR="009E65D0" w:rsidRPr="00254CB9" w:rsidRDefault="009E65D0" w:rsidP="003B6E6E">
      <w:pPr>
        <w:pStyle w:val="ListParagraph"/>
        <w:numPr>
          <w:ilvl w:val="1"/>
          <w:numId w:val="10"/>
        </w:numPr>
        <w:spacing w:after="0" w:line="360" w:lineRule="auto"/>
        <w:jc w:val="both"/>
        <w:rPr>
          <w:rFonts w:ascii="Times New Roman" w:hAnsi="Times New Roman" w:cs="Times New Roman"/>
          <w:b/>
          <w:bCs/>
          <w:sz w:val="24"/>
          <w:szCs w:val="24"/>
        </w:rPr>
      </w:pPr>
      <w:r w:rsidRPr="00254CB9">
        <w:rPr>
          <w:rFonts w:ascii="Times New Roman" w:hAnsi="Times New Roman" w:cs="Times New Roman"/>
          <w:b/>
          <w:bCs/>
          <w:sz w:val="24"/>
          <w:szCs w:val="24"/>
        </w:rPr>
        <w:t>Challenges Encountered</w:t>
      </w:r>
    </w:p>
    <w:p w14:paraId="70957221" w14:textId="3C7AA559" w:rsidR="00AD301F" w:rsidRPr="00762361" w:rsidRDefault="00254CB9" w:rsidP="00254CB9">
      <w:pPr>
        <w:spacing w:after="0" w:line="360" w:lineRule="auto"/>
        <w:jc w:val="both"/>
        <w:rPr>
          <w:rFonts w:ascii="Times New Roman" w:hAnsi="Times New Roman" w:cs="Times New Roman"/>
          <w:sz w:val="24"/>
          <w:szCs w:val="24"/>
        </w:rPr>
      </w:pPr>
      <w:r w:rsidRPr="00762361">
        <w:rPr>
          <w:rStyle w:val="Strong"/>
          <w:b w:val="0"/>
          <w:bCs w:val="0"/>
          <w:sz w:val="24"/>
          <w:szCs w:val="24"/>
        </w:rPr>
        <w:t>Challenges encountered</w:t>
      </w:r>
      <w:r w:rsidRPr="00762361">
        <w:rPr>
          <w:sz w:val="24"/>
          <w:szCs w:val="24"/>
        </w:rPr>
        <w:t xml:space="preserve"> in achieving weight reduction and energy efficiency—especially when integrating deep learning and AI—span both technical and practical domains. One major challenge is the </w:t>
      </w:r>
      <w:r w:rsidRPr="00762361">
        <w:rPr>
          <w:rStyle w:val="Strong"/>
          <w:b w:val="0"/>
          <w:bCs w:val="0"/>
          <w:sz w:val="24"/>
          <w:szCs w:val="24"/>
        </w:rPr>
        <w:t>trade-off between weight and structural integrity</w:t>
      </w:r>
      <w:r w:rsidRPr="00762361">
        <w:rPr>
          <w:sz w:val="24"/>
          <w:szCs w:val="24"/>
        </w:rPr>
        <w:t xml:space="preserve">; reducing weight often risks compromising strength, safety, or durability, making it essential to strike a careful balance. Additionally, </w:t>
      </w:r>
      <w:r w:rsidRPr="00762361">
        <w:rPr>
          <w:rStyle w:val="Strong"/>
          <w:b w:val="0"/>
          <w:bCs w:val="0"/>
          <w:sz w:val="24"/>
          <w:szCs w:val="24"/>
        </w:rPr>
        <w:t>data availability and quality</w:t>
      </w:r>
      <w:r w:rsidRPr="00762361">
        <w:rPr>
          <w:sz w:val="24"/>
          <w:szCs w:val="24"/>
        </w:rPr>
        <w:t xml:space="preserve"> pose significant hurdles for AI-driven design. Training deep learning models requires large, high-quality datasets (e.g., from simulations or physical tests), which may not always be accessible, particularly for novel materials or complex structures.</w:t>
      </w:r>
    </w:p>
    <w:p w14:paraId="5205C669" w14:textId="06BCCF5B" w:rsidR="009E65D0" w:rsidRPr="00144ACE" w:rsidRDefault="009E65D0" w:rsidP="003B6E6E">
      <w:pPr>
        <w:pStyle w:val="ListParagraph"/>
        <w:numPr>
          <w:ilvl w:val="1"/>
          <w:numId w:val="10"/>
        </w:numPr>
        <w:spacing w:after="0" w:line="360" w:lineRule="auto"/>
        <w:jc w:val="both"/>
        <w:rPr>
          <w:rFonts w:ascii="Times New Roman" w:hAnsi="Times New Roman" w:cs="Times New Roman"/>
          <w:b/>
          <w:bCs/>
          <w:sz w:val="24"/>
          <w:szCs w:val="24"/>
        </w:rPr>
      </w:pPr>
      <w:r w:rsidRPr="00144ACE">
        <w:rPr>
          <w:rFonts w:ascii="Times New Roman" w:hAnsi="Times New Roman" w:cs="Times New Roman"/>
          <w:b/>
          <w:bCs/>
          <w:sz w:val="24"/>
          <w:szCs w:val="24"/>
        </w:rPr>
        <w:t>Possible Improvements</w:t>
      </w:r>
    </w:p>
    <w:p w14:paraId="4F298414" w14:textId="0A1388C6" w:rsidR="00144ACE" w:rsidRPr="00144ACE" w:rsidRDefault="00144ACE" w:rsidP="00144ACE">
      <w:pPr>
        <w:pStyle w:val="ListParagraph"/>
        <w:spacing w:after="0" w:line="360" w:lineRule="auto"/>
        <w:ind w:left="360"/>
        <w:jc w:val="both"/>
        <w:rPr>
          <w:rFonts w:ascii="Times New Roman" w:hAnsi="Times New Roman" w:cs="Times New Roman"/>
          <w:sz w:val="24"/>
          <w:szCs w:val="24"/>
        </w:rPr>
      </w:pPr>
      <w:r w:rsidRPr="00144ACE">
        <w:rPr>
          <w:rFonts w:ascii="Times New Roman" w:hAnsi="Times New Roman" w:cs="Times New Roman"/>
          <w:sz w:val="24"/>
          <w:szCs w:val="24"/>
        </w:rPr>
        <w:t xml:space="preserve">Possible improvements in achieving weight reduction and energy efficiency using deep learning revolve around enhancing model accuracy, usability, and integration with traditional engineering methods. One key advancement is the hybrid approach, which </w:t>
      </w:r>
      <w:r w:rsidRPr="00144ACE">
        <w:rPr>
          <w:rFonts w:ascii="Times New Roman" w:hAnsi="Times New Roman" w:cs="Times New Roman"/>
          <w:sz w:val="24"/>
          <w:szCs w:val="24"/>
        </w:rPr>
        <w:lastRenderedPageBreak/>
        <w:t>combines AI with physics-based simulations like finite element analysis (FEA), allowing for faster predictions while maintaining physical accuracy. To address the challenge of limited data, synthetic data generation and augmentation techniques can expand training datasets and improve model generalization. Transfer learning can also be employed, enabling the reuse of pretrained models on similar tasks to save time and computational resources</w:t>
      </w:r>
    </w:p>
    <w:p w14:paraId="1338D576" w14:textId="77777777" w:rsidR="009E65D0" w:rsidRPr="009E65D0" w:rsidRDefault="009E65D0" w:rsidP="00107023">
      <w:pPr>
        <w:spacing w:after="0" w:line="360" w:lineRule="auto"/>
        <w:jc w:val="both"/>
        <w:rPr>
          <w:rFonts w:ascii="Times New Roman" w:hAnsi="Times New Roman" w:cs="Times New Roman"/>
          <w:b/>
          <w:bCs/>
          <w:sz w:val="24"/>
          <w:szCs w:val="24"/>
        </w:rPr>
      </w:pPr>
      <w:r w:rsidRPr="009E65D0">
        <w:rPr>
          <w:rFonts w:ascii="Times New Roman" w:hAnsi="Times New Roman" w:cs="Times New Roman"/>
          <w:b/>
          <w:bCs/>
          <w:sz w:val="24"/>
          <w:szCs w:val="24"/>
        </w:rPr>
        <w:t>4.4 Recommendations for Future Research</w:t>
      </w:r>
    </w:p>
    <w:p w14:paraId="1E3B8F90" w14:textId="77777777" w:rsidR="00521685" w:rsidRPr="00521685" w:rsidRDefault="00521685" w:rsidP="003B6E6E">
      <w:pPr>
        <w:numPr>
          <w:ilvl w:val="0"/>
          <w:numId w:val="11"/>
        </w:numPr>
        <w:spacing w:after="0" w:line="360" w:lineRule="auto"/>
        <w:jc w:val="both"/>
        <w:rPr>
          <w:rFonts w:ascii="Times New Roman" w:hAnsi="Times New Roman" w:cs="Times New Roman"/>
          <w:sz w:val="24"/>
          <w:szCs w:val="24"/>
        </w:rPr>
      </w:pPr>
      <w:r w:rsidRPr="00521685">
        <w:rPr>
          <w:rFonts w:ascii="Times New Roman" w:hAnsi="Times New Roman" w:cs="Times New Roman"/>
          <w:sz w:val="24"/>
          <w:szCs w:val="24"/>
        </w:rPr>
        <w:t xml:space="preserve">Future research should focus on combining </w:t>
      </w:r>
      <w:r w:rsidRPr="00521685">
        <w:rPr>
          <w:rFonts w:ascii="Times New Roman" w:hAnsi="Times New Roman" w:cs="Times New Roman"/>
          <w:b/>
          <w:bCs/>
          <w:sz w:val="24"/>
          <w:szCs w:val="24"/>
        </w:rPr>
        <w:t>mechanical, thermal, and electrical models</w:t>
      </w:r>
      <w:r w:rsidRPr="00521685">
        <w:rPr>
          <w:rFonts w:ascii="Times New Roman" w:hAnsi="Times New Roman" w:cs="Times New Roman"/>
          <w:sz w:val="24"/>
          <w:szCs w:val="24"/>
        </w:rPr>
        <w:t xml:space="preserve"> with deep learning to achieve multi-disciplinary optimization. This would involve simultaneously optimizing not just for weight, but also for thermal management, structural integrity, and energy efficiency.</w:t>
      </w:r>
    </w:p>
    <w:p w14:paraId="76C3A36B" w14:textId="7DA8EBAB" w:rsidR="00521685" w:rsidRPr="00521685" w:rsidRDefault="00521685" w:rsidP="003B6E6E">
      <w:pPr>
        <w:numPr>
          <w:ilvl w:val="0"/>
          <w:numId w:val="11"/>
        </w:numPr>
        <w:spacing w:after="0" w:line="360" w:lineRule="auto"/>
        <w:jc w:val="both"/>
        <w:rPr>
          <w:rFonts w:ascii="Times New Roman" w:hAnsi="Times New Roman" w:cs="Times New Roman"/>
          <w:sz w:val="24"/>
          <w:szCs w:val="24"/>
        </w:rPr>
      </w:pPr>
      <w:r w:rsidRPr="00521685">
        <w:rPr>
          <w:rFonts w:ascii="Times New Roman" w:hAnsi="Times New Roman" w:cs="Times New Roman"/>
          <w:b/>
          <w:bCs/>
          <w:sz w:val="24"/>
          <w:szCs w:val="24"/>
        </w:rPr>
        <w:t>Goal</w:t>
      </w:r>
      <w:r w:rsidRPr="00521685">
        <w:rPr>
          <w:rFonts w:ascii="Times New Roman" w:hAnsi="Times New Roman" w:cs="Times New Roman"/>
          <w:sz w:val="24"/>
          <w:szCs w:val="24"/>
        </w:rPr>
        <w:t>: To create more holistic, cross-disciplinary AI-driven design systems that consider all factors in an integrated manner.</w:t>
      </w:r>
    </w:p>
    <w:p w14:paraId="0E573C80" w14:textId="77777777" w:rsidR="00521685" w:rsidRPr="00521685" w:rsidRDefault="00521685" w:rsidP="003B6E6E">
      <w:pPr>
        <w:numPr>
          <w:ilvl w:val="0"/>
          <w:numId w:val="12"/>
        </w:numPr>
        <w:spacing w:after="0" w:line="360" w:lineRule="auto"/>
        <w:jc w:val="both"/>
        <w:rPr>
          <w:rFonts w:ascii="Times New Roman" w:hAnsi="Times New Roman" w:cs="Times New Roman"/>
          <w:sz w:val="24"/>
          <w:szCs w:val="24"/>
        </w:rPr>
      </w:pPr>
      <w:r w:rsidRPr="00521685">
        <w:rPr>
          <w:rFonts w:ascii="Times New Roman" w:hAnsi="Times New Roman" w:cs="Times New Roman"/>
          <w:sz w:val="24"/>
          <w:szCs w:val="24"/>
        </w:rPr>
        <w:t xml:space="preserve">There is significant potential in applying </w:t>
      </w:r>
      <w:r w:rsidRPr="00521685">
        <w:rPr>
          <w:rFonts w:ascii="Times New Roman" w:hAnsi="Times New Roman" w:cs="Times New Roman"/>
          <w:b/>
          <w:bCs/>
          <w:sz w:val="24"/>
          <w:szCs w:val="24"/>
        </w:rPr>
        <w:t>AI-based predictive maintenance</w:t>
      </w:r>
      <w:r w:rsidRPr="00521685">
        <w:rPr>
          <w:rFonts w:ascii="Times New Roman" w:hAnsi="Times New Roman" w:cs="Times New Roman"/>
          <w:sz w:val="24"/>
          <w:szCs w:val="24"/>
        </w:rPr>
        <w:t xml:space="preserve"> by using real-time sensor data from IoT devices to predict failures and optimize energy use. Research could focus on training AI models to continuously monitor structural performance and energy efficiency, enabling </w:t>
      </w:r>
      <w:r w:rsidRPr="00521685">
        <w:rPr>
          <w:rFonts w:ascii="Times New Roman" w:hAnsi="Times New Roman" w:cs="Times New Roman"/>
          <w:b/>
          <w:bCs/>
          <w:sz w:val="24"/>
          <w:szCs w:val="24"/>
        </w:rPr>
        <w:t>adaptive optimization</w:t>
      </w:r>
      <w:r w:rsidRPr="00521685">
        <w:rPr>
          <w:rFonts w:ascii="Times New Roman" w:hAnsi="Times New Roman" w:cs="Times New Roman"/>
          <w:sz w:val="24"/>
          <w:szCs w:val="24"/>
        </w:rPr>
        <w:t xml:space="preserve"> during operation.</w:t>
      </w:r>
    </w:p>
    <w:p w14:paraId="507767B1" w14:textId="4EC485FF" w:rsidR="00521685" w:rsidRPr="00521685" w:rsidRDefault="00521685" w:rsidP="003B6E6E">
      <w:pPr>
        <w:numPr>
          <w:ilvl w:val="0"/>
          <w:numId w:val="12"/>
        </w:numPr>
        <w:spacing w:after="0" w:line="360" w:lineRule="auto"/>
        <w:jc w:val="both"/>
        <w:rPr>
          <w:rFonts w:ascii="Times New Roman" w:hAnsi="Times New Roman" w:cs="Times New Roman"/>
          <w:sz w:val="24"/>
          <w:szCs w:val="24"/>
        </w:rPr>
      </w:pPr>
      <w:r w:rsidRPr="00521685">
        <w:rPr>
          <w:rFonts w:ascii="Times New Roman" w:hAnsi="Times New Roman" w:cs="Times New Roman"/>
          <w:b/>
          <w:bCs/>
          <w:sz w:val="24"/>
          <w:szCs w:val="24"/>
        </w:rPr>
        <w:t>Goal</w:t>
      </w:r>
      <w:r w:rsidRPr="00521685">
        <w:rPr>
          <w:rFonts w:ascii="Times New Roman" w:hAnsi="Times New Roman" w:cs="Times New Roman"/>
          <w:sz w:val="24"/>
          <w:szCs w:val="24"/>
        </w:rPr>
        <w:t>: To create adaptive systems that not only reduce weight but also continuously enhance energy efficiency through real-time data analysis.</w:t>
      </w:r>
    </w:p>
    <w:p w14:paraId="37A2BD63" w14:textId="0A42060A" w:rsidR="00AD301F" w:rsidRPr="007447A6" w:rsidRDefault="00AD301F" w:rsidP="00521685">
      <w:pPr>
        <w:spacing w:after="0" w:line="360" w:lineRule="auto"/>
        <w:ind w:left="720"/>
        <w:jc w:val="both"/>
        <w:rPr>
          <w:rFonts w:ascii="Times New Roman" w:hAnsi="Times New Roman" w:cs="Times New Roman"/>
          <w:sz w:val="24"/>
          <w:szCs w:val="24"/>
        </w:rPr>
      </w:pPr>
    </w:p>
    <w:p w14:paraId="7EDC468F" w14:textId="080F2A01" w:rsidR="009E65D0" w:rsidRPr="0082560D" w:rsidRDefault="009E65D0" w:rsidP="003B6E6E">
      <w:pPr>
        <w:pStyle w:val="ListParagraph"/>
        <w:numPr>
          <w:ilvl w:val="1"/>
          <w:numId w:val="10"/>
        </w:numPr>
        <w:spacing w:after="0" w:line="360" w:lineRule="auto"/>
        <w:jc w:val="both"/>
        <w:rPr>
          <w:rFonts w:ascii="Times New Roman" w:hAnsi="Times New Roman" w:cs="Times New Roman"/>
          <w:b/>
          <w:bCs/>
          <w:sz w:val="24"/>
          <w:szCs w:val="24"/>
        </w:rPr>
      </w:pPr>
      <w:r w:rsidRPr="0082560D">
        <w:rPr>
          <w:rFonts w:ascii="Times New Roman" w:hAnsi="Times New Roman" w:cs="Times New Roman"/>
          <w:b/>
          <w:bCs/>
          <w:sz w:val="24"/>
          <w:szCs w:val="24"/>
        </w:rPr>
        <w:t>Summary of Findings</w:t>
      </w:r>
    </w:p>
    <w:p w14:paraId="42AC4C55" w14:textId="262E609C" w:rsidR="0082560D" w:rsidRDefault="0082560D" w:rsidP="00825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2560D">
        <w:rPr>
          <w:rFonts w:ascii="Times New Roman" w:eastAsia="Times New Roman" w:hAnsi="Symbol" w:cs="Times New Roman"/>
          <w:kern w:val="0"/>
          <w:sz w:val="24"/>
          <w:szCs w:val="24"/>
          <w:lang w:eastAsia="en-IN"/>
          <w14:ligatures w14:val="none"/>
        </w:rPr>
        <w:t></w:t>
      </w:r>
      <w:r w:rsidRPr="0082560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82560D">
        <w:rPr>
          <w:rFonts w:ascii="Times New Roman" w:eastAsia="Times New Roman" w:hAnsi="Times New Roman" w:cs="Times New Roman"/>
          <w:kern w:val="0"/>
          <w:sz w:val="24"/>
          <w:szCs w:val="24"/>
          <w:lang w:eastAsia="en-IN"/>
          <w14:ligatures w14:val="none"/>
        </w:rPr>
        <w:t xml:space="preserve"> </w:t>
      </w:r>
      <w:r w:rsidRPr="00E00CB0">
        <w:rPr>
          <w:rFonts w:ascii="Times New Roman" w:eastAsia="Times New Roman" w:hAnsi="Times New Roman" w:cs="Times New Roman"/>
          <w:kern w:val="0"/>
          <w:sz w:val="24"/>
          <w:szCs w:val="24"/>
          <w:lang w:eastAsia="en-IN"/>
          <w14:ligatures w14:val="none"/>
        </w:rPr>
        <w:t>Deep learning models</w:t>
      </w:r>
      <w:r w:rsidRPr="0082560D">
        <w:rPr>
          <w:rFonts w:ascii="Times New Roman" w:eastAsia="Times New Roman" w:hAnsi="Times New Roman" w:cs="Times New Roman"/>
          <w:kern w:val="0"/>
          <w:sz w:val="24"/>
          <w:szCs w:val="24"/>
          <w:lang w:eastAsia="en-IN"/>
          <w14:ligatures w14:val="none"/>
        </w:rPr>
        <w:t xml:space="preserve"> can rapidly evaluate vast numbers of design alternatives to identify optimal solutions that balance weight, strength, and energy efficiency.</w:t>
      </w:r>
    </w:p>
    <w:p w14:paraId="4C4EF1BA" w14:textId="77777777" w:rsidR="0082560D" w:rsidRPr="0082560D" w:rsidRDefault="0082560D" w:rsidP="00825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6F9242E" w14:textId="5C3D108B" w:rsidR="0082560D" w:rsidRDefault="0082560D" w:rsidP="00825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2560D">
        <w:rPr>
          <w:rFonts w:ascii="Times New Roman" w:eastAsia="Times New Roman" w:hAnsi="Symbol" w:cs="Times New Roman"/>
          <w:kern w:val="0"/>
          <w:sz w:val="24"/>
          <w:szCs w:val="24"/>
          <w:lang w:eastAsia="en-IN"/>
          <w14:ligatures w14:val="none"/>
        </w:rPr>
        <w:t></w:t>
      </w:r>
      <w:r w:rsidRPr="0082560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82560D">
        <w:rPr>
          <w:rFonts w:ascii="Times New Roman" w:eastAsia="Times New Roman" w:hAnsi="Times New Roman" w:cs="Times New Roman"/>
          <w:kern w:val="0"/>
          <w:sz w:val="24"/>
          <w:szCs w:val="24"/>
          <w:lang w:eastAsia="en-IN"/>
          <w14:ligatures w14:val="none"/>
        </w:rPr>
        <w:t xml:space="preserve"> </w:t>
      </w:r>
      <w:r w:rsidRPr="00E00CB0">
        <w:rPr>
          <w:rFonts w:ascii="Times New Roman" w:eastAsia="Times New Roman" w:hAnsi="Times New Roman" w:cs="Times New Roman"/>
          <w:kern w:val="0"/>
          <w:sz w:val="24"/>
          <w:szCs w:val="24"/>
          <w:lang w:eastAsia="en-IN"/>
          <w14:ligatures w14:val="none"/>
        </w:rPr>
        <w:t>Generative design</w:t>
      </w:r>
      <w:r w:rsidRPr="0082560D">
        <w:rPr>
          <w:rFonts w:ascii="Times New Roman" w:eastAsia="Times New Roman" w:hAnsi="Times New Roman" w:cs="Times New Roman"/>
          <w:kern w:val="0"/>
          <w:sz w:val="24"/>
          <w:szCs w:val="24"/>
          <w:lang w:eastAsia="en-IN"/>
          <w14:ligatures w14:val="none"/>
        </w:rPr>
        <w:t xml:space="preserve"> algorithms powered by neural networks can propose innovative, lightweight geometries that human designers might overlook.</w:t>
      </w:r>
    </w:p>
    <w:p w14:paraId="27686D31" w14:textId="77777777" w:rsidR="0082560D" w:rsidRPr="0082560D" w:rsidRDefault="0082560D" w:rsidP="00825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EEDE79A" w14:textId="2DB09677" w:rsidR="0082560D" w:rsidRDefault="0082560D" w:rsidP="00825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2560D">
        <w:rPr>
          <w:rFonts w:ascii="Times New Roman" w:eastAsia="Times New Roman" w:hAnsi="Symbol" w:cs="Times New Roman"/>
          <w:kern w:val="0"/>
          <w:sz w:val="24"/>
          <w:szCs w:val="24"/>
          <w:lang w:eastAsia="en-IN"/>
          <w14:ligatures w14:val="none"/>
        </w:rPr>
        <w:t></w:t>
      </w:r>
      <w:r>
        <w:rPr>
          <w:rFonts w:ascii="Times New Roman" w:eastAsia="Times New Roman" w:hAnsi="Symbol" w:cs="Times New Roman"/>
          <w:kern w:val="0"/>
          <w:sz w:val="24"/>
          <w:szCs w:val="24"/>
          <w:lang w:eastAsia="en-IN"/>
          <w14:ligatures w14:val="none"/>
        </w:rPr>
        <w:t xml:space="preserve"> </w:t>
      </w:r>
      <w:r w:rsidRPr="0082560D">
        <w:rPr>
          <w:rFonts w:ascii="Times New Roman" w:eastAsia="Times New Roman" w:hAnsi="Times New Roman" w:cs="Times New Roman"/>
          <w:kern w:val="0"/>
          <w:sz w:val="24"/>
          <w:szCs w:val="24"/>
          <w:lang w:eastAsia="en-IN"/>
          <w14:ligatures w14:val="none"/>
        </w:rPr>
        <w:t xml:space="preserve">  </w:t>
      </w:r>
      <w:r w:rsidRPr="00E00CB0">
        <w:rPr>
          <w:rFonts w:ascii="Times New Roman" w:eastAsia="Times New Roman" w:hAnsi="Times New Roman" w:cs="Times New Roman"/>
          <w:kern w:val="0"/>
          <w:sz w:val="24"/>
          <w:szCs w:val="24"/>
          <w:lang w:eastAsia="en-IN"/>
          <w14:ligatures w14:val="none"/>
        </w:rPr>
        <w:t>Reinforcement learning</w:t>
      </w:r>
      <w:r w:rsidRPr="0082560D">
        <w:rPr>
          <w:rFonts w:ascii="Times New Roman" w:eastAsia="Times New Roman" w:hAnsi="Times New Roman" w:cs="Times New Roman"/>
          <w:kern w:val="0"/>
          <w:sz w:val="24"/>
          <w:szCs w:val="24"/>
          <w:lang w:eastAsia="en-IN"/>
          <w14:ligatures w14:val="none"/>
        </w:rPr>
        <w:t xml:space="preserve"> and</w:t>
      </w:r>
      <w:r w:rsidRPr="00E00CB0">
        <w:rPr>
          <w:rFonts w:ascii="Times New Roman" w:eastAsia="Times New Roman" w:hAnsi="Times New Roman" w:cs="Times New Roman"/>
          <w:kern w:val="0"/>
          <w:sz w:val="24"/>
          <w:szCs w:val="24"/>
          <w:lang w:eastAsia="en-IN"/>
          <w14:ligatures w14:val="none"/>
        </w:rPr>
        <w:t xml:space="preserve"> genetic</w:t>
      </w:r>
      <w:r w:rsidRPr="0082560D">
        <w:rPr>
          <w:rFonts w:ascii="Times New Roman" w:eastAsia="Times New Roman" w:hAnsi="Times New Roman" w:cs="Times New Roman"/>
          <w:b/>
          <w:bCs/>
          <w:kern w:val="0"/>
          <w:sz w:val="24"/>
          <w:szCs w:val="24"/>
          <w:lang w:eastAsia="en-IN"/>
          <w14:ligatures w14:val="none"/>
        </w:rPr>
        <w:t xml:space="preserve"> </w:t>
      </w:r>
      <w:r w:rsidRPr="00E00CB0">
        <w:rPr>
          <w:rFonts w:ascii="Times New Roman" w:eastAsia="Times New Roman" w:hAnsi="Times New Roman" w:cs="Times New Roman"/>
          <w:kern w:val="0"/>
          <w:sz w:val="24"/>
          <w:szCs w:val="24"/>
          <w:lang w:eastAsia="en-IN"/>
          <w14:ligatures w14:val="none"/>
        </w:rPr>
        <w:t>algorithm</w:t>
      </w:r>
      <w:r w:rsidRPr="0082560D">
        <w:rPr>
          <w:rFonts w:ascii="Times New Roman" w:eastAsia="Times New Roman" w:hAnsi="Times New Roman" w:cs="Times New Roman"/>
          <w:b/>
          <w:bCs/>
          <w:kern w:val="0"/>
          <w:sz w:val="24"/>
          <w:szCs w:val="24"/>
          <w:lang w:eastAsia="en-IN"/>
          <w14:ligatures w14:val="none"/>
        </w:rPr>
        <w:t>s</w:t>
      </w:r>
      <w:r w:rsidRPr="0082560D">
        <w:rPr>
          <w:rFonts w:ascii="Times New Roman" w:eastAsia="Times New Roman" w:hAnsi="Times New Roman" w:cs="Times New Roman"/>
          <w:kern w:val="0"/>
          <w:sz w:val="24"/>
          <w:szCs w:val="24"/>
          <w:lang w:eastAsia="en-IN"/>
          <w14:ligatures w14:val="none"/>
        </w:rPr>
        <w:t xml:space="preserve"> are being used to optimize designs iteratively, considering multiple performance metrics beyond just weight and strength.</w:t>
      </w:r>
    </w:p>
    <w:p w14:paraId="76D01F1D" w14:textId="77777777" w:rsidR="00E00CB0" w:rsidRPr="0082560D" w:rsidRDefault="00E00CB0" w:rsidP="0082560D">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64B529C" w14:textId="13E89DF6" w:rsidR="00E00CB0" w:rsidRPr="00E00CB0" w:rsidRDefault="00E00CB0" w:rsidP="003B6E6E">
      <w:pPr>
        <w:pStyle w:val="ListParagraph"/>
        <w:numPr>
          <w:ilvl w:val="0"/>
          <w:numId w:val="12"/>
        </w:numPr>
        <w:spacing w:after="0" w:line="360" w:lineRule="auto"/>
        <w:jc w:val="both"/>
        <w:rPr>
          <w:rFonts w:ascii="Times New Roman" w:hAnsi="Times New Roman" w:cs="Times New Roman"/>
          <w:sz w:val="24"/>
          <w:szCs w:val="24"/>
        </w:rPr>
      </w:pPr>
      <w:r w:rsidRPr="00E00CB0">
        <w:rPr>
          <w:rFonts w:ascii="Times New Roman" w:hAnsi="Times New Roman" w:cs="Times New Roman"/>
          <w:sz w:val="24"/>
          <w:szCs w:val="24"/>
        </w:rPr>
        <w:t>Weight reduction directly impacts energy efficiency by lowering the energy required for movement, operation, or support of structures and systems. This is especially crucial in transportation (e.g., vehicles, aircraft), where reducing weight can result in better fuel economy and longer battery life.</w:t>
      </w:r>
    </w:p>
    <w:p w14:paraId="02AD06FD" w14:textId="6A75724B" w:rsidR="00E00CB0" w:rsidRPr="00E00CB0" w:rsidRDefault="00E00CB0" w:rsidP="00E00CB0">
      <w:pPr>
        <w:spacing w:after="0" w:line="360" w:lineRule="auto"/>
        <w:jc w:val="both"/>
        <w:rPr>
          <w:rFonts w:ascii="Times New Roman" w:hAnsi="Times New Roman" w:cs="Times New Roman"/>
          <w:b/>
          <w:bCs/>
          <w:sz w:val="24"/>
          <w:szCs w:val="24"/>
        </w:rPr>
      </w:pPr>
    </w:p>
    <w:p w14:paraId="6E60865A" w14:textId="77777777" w:rsidR="0082560D" w:rsidRPr="0082560D" w:rsidRDefault="0082560D" w:rsidP="0082560D">
      <w:pPr>
        <w:spacing w:after="0" w:line="360" w:lineRule="auto"/>
        <w:jc w:val="both"/>
        <w:rPr>
          <w:rFonts w:ascii="Times New Roman" w:hAnsi="Times New Roman" w:cs="Times New Roman"/>
          <w:b/>
          <w:bCs/>
          <w:sz w:val="24"/>
          <w:szCs w:val="24"/>
        </w:rPr>
      </w:pPr>
    </w:p>
    <w:p w14:paraId="1F0A9DCB" w14:textId="3F0406B8" w:rsidR="000C4047" w:rsidRPr="00391E8A" w:rsidRDefault="000C4047" w:rsidP="00F52A7E">
      <w:pPr>
        <w:spacing w:line="360" w:lineRule="auto"/>
        <w:jc w:val="both"/>
        <w:rPr>
          <w:rFonts w:ascii="Times New Roman" w:hAnsi="Times New Roman" w:cs="Times New Roman"/>
          <w:b/>
          <w:bCs/>
          <w:sz w:val="28"/>
          <w:szCs w:val="28"/>
        </w:rPr>
      </w:pPr>
      <w:r w:rsidRPr="00391E8A">
        <w:rPr>
          <w:rFonts w:ascii="Times New Roman" w:hAnsi="Times New Roman" w:cs="Times New Roman"/>
          <w:b/>
          <w:bCs/>
          <w:sz w:val="28"/>
          <w:szCs w:val="28"/>
        </w:rPr>
        <w:lastRenderedPageBreak/>
        <w:t>Chapter 5: Reflection on Learning and Personal Development</w:t>
      </w:r>
    </w:p>
    <w:p w14:paraId="755446B7" w14:textId="77777777" w:rsidR="000C4047" w:rsidRPr="00391E8A" w:rsidRDefault="000C4047" w:rsidP="00F52A7E">
      <w:pPr>
        <w:spacing w:line="360" w:lineRule="auto"/>
        <w:jc w:val="both"/>
        <w:rPr>
          <w:rFonts w:ascii="Times New Roman" w:hAnsi="Times New Roman" w:cs="Times New Roman"/>
          <w:b/>
          <w:bCs/>
          <w:sz w:val="24"/>
          <w:szCs w:val="24"/>
        </w:rPr>
      </w:pPr>
      <w:r w:rsidRPr="00391E8A">
        <w:rPr>
          <w:rFonts w:ascii="Times New Roman" w:hAnsi="Times New Roman" w:cs="Times New Roman"/>
          <w:b/>
          <w:bCs/>
          <w:sz w:val="24"/>
          <w:szCs w:val="24"/>
        </w:rPr>
        <w:t>5.1 Key Learning Outcomes</w:t>
      </w:r>
    </w:p>
    <w:p w14:paraId="3D29CFBE" w14:textId="77777777" w:rsidR="000C4047" w:rsidRPr="00391E8A" w:rsidRDefault="000C4047" w:rsidP="00107023">
      <w:pPr>
        <w:spacing w:after="0" w:line="360" w:lineRule="auto"/>
        <w:jc w:val="both"/>
        <w:rPr>
          <w:rFonts w:ascii="Times New Roman" w:hAnsi="Times New Roman" w:cs="Times New Roman"/>
          <w:b/>
          <w:bCs/>
          <w:sz w:val="24"/>
          <w:szCs w:val="24"/>
        </w:rPr>
      </w:pPr>
      <w:r w:rsidRPr="00391E8A">
        <w:rPr>
          <w:rFonts w:ascii="Times New Roman" w:hAnsi="Times New Roman" w:cs="Times New Roman"/>
          <w:b/>
          <w:bCs/>
          <w:sz w:val="24"/>
          <w:szCs w:val="24"/>
        </w:rPr>
        <w:t>5.1.1 Academic Knowledge</w:t>
      </w:r>
    </w:p>
    <w:p w14:paraId="164D919C" w14:textId="31A4D087" w:rsidR="00391E8A" w:rsidRPr="00B32E4D" w:rsidRDefault="00B32E4D" w:rsidP="00052E76">
      <w:pPr>
        <w:spacing w:after="0" w:line="360" w:lineRule="auto"/>
        <w:jc w:val="both"/>
        <w:rPr>
          <w:rFonts w:ascii="Times New Roman" w:hAnsi="Times New Roman" w:cs="Times New Roman"/>
          <w:sz w:val="24"/>
          <w:szCs w:val="24"/>
        </w:rPr>
      </w:pPr>
      <w:r w:rsidRPr="00B32E4D">
        <w:rPr>
          <w:rFonts w:ascii="Times New Roman" w:hAnsi="Times New Roman" w:cs="Times New Roman"/>
          <w:sz w:val="24"/>
          <w:szCs w:val="24"/>
        </w:rPr>
        <w:t>The integration of deep learning into weight reduction and energy efficiency in engineering is rapidly transforming industries like aerospace, automotive, and structural design. Deep learning enables optimization of complex design processes by evaluating vast numbers of alternatives quickly, discovering innovative solutions that traditional methods may overlook. The combination of AI with physics-based models, like Finite Element Analysis (FEA), allows for both accurate and fast design evaluation. However, challenges such as data scarcity, model interpretability, and high computational demands remain. For example, high-quality datasets are crucial for training deep learning models, especially in novel material or complex structure designs, but acquiring such data can be expensive or limited. Furthermore, deep learning models are often considered "black boxes," making it difficult for engineers to fully trust AI-generated designs, which is especially critical in safety-sensitive fields.</w:t>
      </w:r>
    </w:p>
    <w:p w14:paraId="718FEF1B" w14:textId="2B629614" w:rsidR="000C4047" w:rsidRPr="000C4047" w:rsidRDefault="000C4047" w:rsidP="00052E76">
      <w:pPr>
        <w:spacing w:after="0" w:line="360" w:lineRule="auto"/>
        <w:jc w:val="both"/>
        <w:rPr>
          <w:rFonts w:ascii="Times New Roman" w:hAnsi="Times New Roman" w:cs="Times New Roman"/>
          <w:b/>
          <w:bCs/>
          <w:sz w:val="24"/>
          <w:szCs w:val="24"/>
        </w:rPr>
      </w:pPr>
      <w:r w:rsidRPr="000C4047">
        <w:rPr>
          <w:rFonts w:ascii="Times New Roman" w:hAnsi="Times New Roman" w:cs="Times New Roman"/>
          <w:b/>
          <w:bCs/>
          <w:sz w:val="24"/>
          <w:szCs w:val="24"/>
        </w:rPr>
        <w:t>5.1.2 Technical Skills</w:t>
      </w:r>
    </w:p>
    <w:p w14:paraId="2B5D3340" w14:textId="77777777" w:rsidR="00CD30C4" w:rsidRPr="00CD30C4" w:rsidRDefault="00CD30C4" w:rsidP="003B6E6E">
      <w:pPr>
        <w:numPr>
          <w:ilvl w:val="0"/>
          <w:numId w:val="13"/>
        </w:numPr>
        <w:spacing w:after="0" w:line="360" w:lineRule="auto"/>
        <w:jc w:val="both"/>
        <w:rPr>
          <w:rFonts w:ascii="Times New Roman" w:hAnsi="Times New Roman" w:cs="Times New Roman"/>
          <w:sz w:val="24"/>
          <w:szCs w:val="24"/>
        </w:rPr>
      </w:pPr>
      <w:r w:rsidRPr="00CD30C4">
        <w:rPr>
          <w:rFonts w:ascii="Times New Roman" w:hAnsi="Times New Roman" w:cs="Times New Roman"/>
          <w:sz w:val="24"/>
          <w:szCs w:val="24"/>
        </w:rPr>
        <w:t>Skill: Understanding and implementing various types of neural networks, such as feedforward neural networks (FNNs), convolutional neural networks (CNNs), and recurrent neural networks (RNNs).</w:t>
      </w:r>
    </w:p>
    <w:p w14:paraId="3183D579" w14:textId="594EAA56" w:rsidR="00CD30C4" w:rsidRPr="00CD30C4" w:rsidRDefault="00CD30C4" w:rsidP="003B6E6E">
      <w:pPr>
        <w:numPr>
          <w:ilvl w:val="0"/>
          <w:numId w:val="13"/>
        </w:numPr>
        <w:spacing w:after="0" w:line="360" w:lineRule="auto"/>
        <w:jc w:val="both"/>
        <w:rPr>
          <w:rFonts w:ascii="Times New Roman" w:hAnsi="Times New Roman" w:cs="Times New Roman"/>
          <w:sz w:val="24"/>
          <w:szCs w:val="24"/>
        </w:rPr>
      </w:pPr>
      <w:r w:rsidRPr="00CD30C4">
        <w:rPr>
          <w:rFonts w:ascii="Times New Roman" w:hAnsi="Times New Roman" w:cs="Times New Roman"/>
          <w:sz w:val="24"/>
          <w:szCs w:val="24"/>
        </w:rPr>
        <w:t>Application: Used in generative design, energy optimization, and pattern recognition for material properties and structural b</w:t>
      </w:r>
    </w:p>
    <w:p w14:paraId="2DB13873" w14:textId="77777777" w:rsidR="00CD30C4" w:rsidRPr="00CD30C4" w:rsidRDefault="00CD30C4" w:rsidP="003B6E6E">
      <w:pPr>
        <w:numPr>
          <w:ilvl w:val="0"/>
          <w:numId w:val="14"/>
        </w:numPr>
        <w:spacing w:after="0" w:line="360" w:lineRule="auto"/>
        <w:jc w:val="both"/>
        <w:rPr>
          <w:rFonts w:ascii="Times New Roman" w:hAnsi="Times New Roman" w:cs="Times New Roman"/>
          <w:sz w:val="24"/>
          <w:szCs w:val="24"/>
        </w:rPr>
      </w:pPr>
      <w:r w:rsidRPr="00CD30C4">
        <w:rPr>
          <w:rFonts w:ascii="Times New Roman" w:hAnsi="Times New Roman" w:cs="Times New Roman"/>
          <w:sz w:val="24"/>
          <w:szCs w:val="24"/>
        </w:rPr>
        <w:t>Skill: Experience with Generative Adversarial Networks (GANs) and Variational Autoencoders (VAEs) for generating novel lightweight structures or optimizing material properties.</w:t>
      </w:r>
    </w:p>
    <w:p w14:paraId="02CF4E60" w14:textId="77777777" w:rsidR="00CD30C4" w:rsidRPr="00CD30C4" w:rsidRDefault="00CD30C4" w:rsidP="003B6E6E">
      <w:pPr>
        <w:numPr>
          <w:ilvl w:val="0"/>
          <w:numId w:val="14"/>
        </w:numPr>
        <w:spacing w:after="0" w:line="360" w:lineRule="auto"/>
        <w:jc w:val="both"/>
        <w:rPr>
          <w:rFonts w:ascii="Times New Roman" w:hAnsi="Times New Roman" w:cs="Times New Roman"/>
          <w:sz w:val="24"/>
          <w:szCs w:val="24"/>
        </w:rPr>
      </w:pPr>
      <w:r w:rsidRPr="00CD30C4">
        <w:rPr>
          <w:rFonts w:ascii="Times New Roman" w:hAnsi="Times New Roman" w:cs="Times New Roman"/>
          <w:sz w:val="24"/>
          <w:szCs w:val="24"/>
        </w:rPr>
        <w:t>Application: Applied in generative design and the discovery of non-intuitive, lightweight geometries that reduce material use without compromising strength.</w:t>
      </w:r>
    </w:p>
    <w:p w14:paraId="61F1E358" w14:textId="01E608F5" w:rsidR="000C4047" w:rsidRDefault="000C4047" w:rsidP="00893A3D">
      <w:pPr>
        <w:spacing w:after="0" w:line="360" w:lineRule="auto"/>
        <w:jc w:val="both"/>
        <w:rPr>
          <w:rFonts w:ascii="Times New Roman" w:hAnsi="Times New Roman" w:cs="Times New Roman"/>
          <w:b/>
          <w:bCs/>
          <w:sz w:val="24"/>
          <w:szCs w:val="24"/>
        </w:rPr>
      </w:pPr>
      <w:r w:rsidRPr="000C4047">
        <w:rPr>
          <w:rFonts w:ascii="Times New Roman" w:hAnsi="Times New Roman" w:cs="Times New Roman"/>
          <w:b/>
          <w:bCs/>
          <w:sz w:val="24"/>
          <w:szCs w:val="24"/>
        </w:rPr>
        <w:t>5.1.3 Problem-Solving and Critical Thinking</w:t>
      </w:r>
    </w:p>
    <w:p w14:paraId="627143AD" w14:textId="77777777" w:rsidR="00960738" w:rsidRPr="00960738" w:rsidRDefault="00960738" w:rsidP="003B6E6E">
      <w:pPr>
        <w:numPr>
          <w:ilvl w:val="0"/>
          <w:numId w:val="15"/>
        </w:numPr>
        <w:spacing w:after="0" w:line="360" w:lineRule="auto"/>
        <w:jc w:val="both"/>
        <w:rPr>
          <w:rFonts w:ascii="Times New Roman" w:hAnsi="Times New Roman" w:cs="Times New Roman"/>
          <w:sz w:val="24"/>
          <w:szCs w:val="24"/>
        </w:rPr>
      </w:pPr>
      <w:r w:rsidRPr="00960738">
        <w:rPr>
          <w:rFonts w:ascii="Times New Roman" w:hAnsi="Times New Roman" w:cs="Times New Roman"/>
          <w:sz w:val="24"/>
          <w:szCs w:val="24"/>
        </w:rPr>
        <w:t>Problem: Is the goal to reduce weight without compromising strength? Or is it to improve energy efficiency in a system without increasing its mass?</w:t>
      </w:r>
    </w:p>
    <w:p w14:paraId="2E3E3B5C" w14:textId="39C2E418" w:rsidR="00960738" w:rsidRPr="00960738" w:rsidRDefault="00960738" w:rsidP="003B6E6E">
      <w:pPr>
        <w:numPr>
          <w:ilvl w:val="0"/>
          <w:numId w:val="15"/>
        </w:numPr>
        <w:spacing w:after="0" w:line="360" w:lineRule="auto"/>
        <w:jc w:val="both"/>
        <w:rPr>
          <w:rFonts w:ascii="Times New Roman" w:hAnsi="Times New Roman" w:cs="Times New Roman"/>
          <w:sz w:val="24"/>
          <w:szCs w:val="24"/>
        </w:rPr>
      </w:pPr>
      <w:r w:rsidRPr="00960738">
        <w:rPr>
          <w:rFonts w:ascii="Times New Roman" w:hAnsi="Times New Roman" w:cs="Times New Roman"/>
          <w:sz w:val="24"/>
          <w:szCs w:val="24"/>
        </w:rPr>
        <w:t>Critical Thinking:  the trade-offs between weight, strength, and energy use. Consider the context—whether it's for an electric vehicle (EV), an aircraft, or a building—and how weight reduction will influence energy consumption and overall performance.</w:t>
      </w:r>
    </w:p>
    <w:p w14:paraId="2BC098C4" w14:textId="77777777" w:rsidR="00960738" w:rsidRPr="00960738" w:rsidRDefault="00960738" w:rsidP="003B6E6E">
      <w:pPr>
        <w:numPr>
          <w:ilvl w:val="0"/>
          <w:numId w:val="16"/>
        </w:numPr>
        <w:spacing w:after="0" w:line="360" w:lineRule="auto"/>
        <w:jc w:val="both"/>
        <w:rPr>
          <w:rFonts w:ascii="Times New Roman" w:hAnsi="Times New Roman" w:cs="Times New Roman"/>
          <w:sz w:val="24"/>
          <w:szCs w:val="24"/>
        </w:rPr>
      </w:pPr>
      <w:r w:rsidRPr="00960738">
        <w:rPr>
          <w:rFonts w:ascii="Times New Roman" w:hAnsi="Times New Roman" w:cs="Times New Roman"/>
          <w:sz w:val="24"/>
          <w:szCs w:val="24"/>
        </w:rPr>
        <w:t>Problem: What constraints need to be considered? Material properties, safety factors, regulatory compliance, or production cost?</w:t>
      </w:r>
    </w:p>
    <w:p w14:paraId="3BC51B17" w14:textId="2A2C9CB6" w:rsidR="000C4047" w:rsidRPr="00936399" w:rsidRDefault="000C4047" w:rsidP="00F52A7E">
      <w:pPr>
        <w:spacing w:line="360" w:lineRule="auto"/>
        <w:jc w:val="both"/>
        <w:rPr>
          <w:rFonts w:ascii="Times New Roman" w:hAnsi="Times New Roman" w:cs="Times New Roman"/>
          <w:sz w:val="24"/>
          <w:szCs w:val="24"/>
        </w:rPr>
      </w:pPr>
      <w:r w:rsidRPr="00936399">
        <w:rPr>
          <w:rFonts w:ascii="Times New Roman" w:hAnsi="Times New Roman" w:cs="Times New Roman"/>
          <w:sz w:val="24"/>
          <w:szCs w:val="24"/>
        </w:rPr>
        <w:lastRenderedPageBreak/>
        <w:t xml:space="preserve">5.2 </w:t>
      </w:r>
      <w:r w:rsidRPr="00936399">
        <w:rPr>
          <w:rFonts w:ascii="Times New Roman" w:hAnsi="Times New Roman" w:cs="Times New Roman"/>
          <w:b/>
          <w:bCs/>
          <w:sz w:val="24"/>
          <w:szCs w:val="24"/>
        </w:rPr>
        <w:t>Challenges Encountered and Overcome</w:t>
      </w:r>
    </w:p>
    <w:p w14:paraId="13AD1D12" w14:textId="77777777" w:rsidR="000C4047" w:rsidRPr="000C4047" w:rsidRDefault="000C4047" w:rsidP="00052E76">
      <w:pPr>
        <w:spacing w:after="0" w:line="360" w:lineRule="auto"/>
        <w:jc w:val="both"/>
        <w:rPr>
          <w:rFonts w:ascii="Times New Roman" w:hAnsi="Times New Roman" w:cs="Times New Roman"/>
          <w:b/>
          <w:bCs/>
          <w:sz w:val="24"/>
          <w:szCs w:val="24"/>
        </w:rPr>
      </w:pPr>
      <w:r w:rsidRPr="000C4047">
        <w:rPr>
          <w:rFonts w:ascii="Times New Roman" w:hAnsi="Times New Roman" w:cs="Times New Roman"/>
          <w:b/>
          <w:bCs/>
          <w:sz w:val="24"/>
          <w:szCs w:val="24"/>
        </w:rPr>
        <w:t>5.2.1 Personal and Professional Growth</w:t>
      </w:r>
    </w:p>
    <w:p w14:paraId="1F012867" w14:textId="7DF73328" w:rsidR="000C4047" w:rsidRPr="000C4047" w:rsidRDefault="00085B4B" w:rsidP="00052E76">
      <w:pPr>
        <w:spacing w:line="360" w:lineRule="auto"/>
        <w:ind w:firstLine="720"/>
        <w:jc w:val="both"/>
        <w:rPr>
          <w:rFonts w:ascii="Times New Roman" w:hAnsi="Times New Roman" w:cs="Times New Roman"/>
          <w:sz w:val="24"/>
          <w:szCs w:val="24"/>
        </w:rPr>
      </w:pPr>
      <w:r w:rsidRPr="00085B4B">
        <w:rPr>
          <w:rFonts w:ascii="Times New Roman" w:hAnsi="Times New Roman" w:cs="Times New Roman"/>
          <w:sz w:val="24"/>
          <w:szCs w:val="24"/>
        </w:rPr>
        <w:t xml:space="preserve">Personal and professional growth in the field of weight reduction and energy efficiency using deep learning requires a holistic approach that combines technical expertise, problem-solving skills, continuous learning, and leadership development. Mastering deep learning techniques, such as neural networks, reinforcement learning, and generative design, is essential to optimizing complex engineering problems. Critical thinking and the ability to </w:t>
      </w:r>
      <w:r w:rsidR="0007075C" w:rsidRPr="00085B4B">
        <w:rPr>
          <w:rFonts w:ascii="Times New Roman" w:hAnsi="Times New Roman" w:cs="Times New Roman"/>
          <w:sz w:val="24"/>
          <w:szCs w:val="24"/>
        </w:rPr>
        <w:t>analyte</w:t>
      </w:r>
      <w:r w:rsidRPr="00085B4B">
        <w:rPr>
          <w:rFonts w:ascii="Times New Roman" w:hAnsi="Times New Roman" w:cs="Times New Roman"/>
          <w:sz w:val="24"/>
          <w:szCs w:val="24"/>
        </w:rPr>
        <w:t xml:space="preserve"> trade-offs between competing objectives, such as weight reduction and structural integrity, are fundamental for tackling challenges effectively. Gaining practical experience through collaborative projects with experts from diverse fields helps expand your knowledge and enhances your ability to apply AI solutions in real-world scenarios. Furthermore, staying updated on emerging technologies, participating in conferences, and engaging in professional networks fosters innovation and broadens career opportunities</w:t>
      </w:r>
    </w:p>
    <w:p w14:paraId="0A77A8CD" w14:textId="77777777" w:rsidR="000C4047" w:rsidRPr="000C4047" w:rsidRDefault="000C4047" w:rsidP="00052E76">
      <w:pPr>
        <w:spacing w:after="0" w:line="360" w:lineRule="auto"/>
        <w:jc w:val="both"/>
        <w:rPr>
          <w:rFonts w:ascii="Times New Roman" w:hAnsi="Times New Roman" w:cs="Times New Roman"/>
          <w:b/>
          <w:bCs/>
          <w:sz w:val="24"/>
          <w:szCs w:val="24"/>
        </w:rPr>
      </w:pPr>
      <w:r w:rsidRPr="000C4047">
        <w:rPr>
          <w:rFonts w:ascii="Times New Roman" w:hAnsi="Times New Roman" w:cs="Times New Roman"/>
          <w:b/>
          <w:bCs/>
          <w:sz w:val="24"/>
          <w:szCs w:val="24"/>
        </w:rPr>
        <w:t>5.2.2 Collaboration and Communication</w:t>
      </w:r>
    </w:p>
    <w:p w14:paraId="511C36BC" w14:textId="6B04A0DE" w:rsidR="000C4047" w:rsidRPr="000C4047" w:rsidRDefault="004461EF" w:rsidP="004461EF">
      <w:pPr>
        <w:spacing w:line="360" w:lineRule="auto"/>
        <w:ind w:left="720"/>
        <w:jc w:val="both"/>
        <w:rPr>
          <w:rFonts w:ascii="Times New Roman" w:hAnsi="Times New Roman" w:cs="Times New Roman"/>
          <w:sz w:val="24"/>
          <w:szCs w:val="24"/>
        </w:rPr>
      </w:pPr>
      <w:r w:rsidRPr="004461EF">
        <w:rPr>
          <w:rFonts w:ascii="Times New Roman" w:hAnsi="Times New Roman" w:cs="Times New Roman"/>
          <w:sz w:val="24"/>
          <w:szCs w:val="24"/>
        </w:rPr>
        <w:t xml:space="preserve">Effective collaboration and communication are essential in this research to bring together expertise from material science, engineering, and healthcare. Close teamwork ensures a comprehensive understanding of user needs, technical constraints, and design goals. Regular communication among stakeholders, including engineers, clinicians, and users, ensures that the prosthetic designs meet practical requirements and are accessible. </w:t>
      </w:r>
      <w:r w:rsidR="000C4047" w:rsidRPr="000C4047">
        <w:rPr>
          <w:rFonts w:ascii="Times New Roman" w:hAnsi="Times New Roman" w:cs="Times New Roman"/>
          <w:sz w:val="24"/>
          <w:szCs w:val="24"/>
        </w:rPr>
        <w:t>Gain diverse perspectives on prosthetic design challenges.</w:t>
      </w:r>
    </w:p>
    <w:p w14:paraId="4D0FF51E" w14:textId="1FAC81FE" w:rsidR="004461EF" w:rsidRPr="00AB5A12" w:rsidRDefault="004461EF" w:rsidP="003B6E6E">
      <w:pPr>
        <w:pStyle w:val="ListParagraph"/>
        <w:numPr>
          <w:ilvl w:val="0"/>
          <w:numId w:val="2"/>
        </w:numPr>
        <w:spacing w:after="0" w:line="360" w:lineRule="auto"/>
        <w:jc w:val="both"/>
        <w:rPr>
          <w:rFonts w:ascii="Times New Roman" w:hAnsi="Times New Roman" w:cs="Times New Roman"/>
          <w:sz w:val="24"/>
          <w:szCs w:val="24"/>
        </w:rPr>
      </w:pPr>
      <w:r w:rsidRPr="00AB5A12">
        <w:rPr>
          <w:rFonts w:ascii="Times New Roman" w:hAnsi="Times New Roman" w:cs="Times New Roman"/>
          <w:sz w:val="24"/>
          <w:szCs w:val="24"/>
        </w:rPr>
        <w:t xml:space="preserve">Cross-Disciplinary Teamwork: Collaboration between engineers, designers, and healthcare professionals. </w:t>
      </w:r>
    </w:p>
    <w:p w14:paraId="783B5709" w14:textId="19E27FCD" w:rsidR="004461EF" w:rsidRPr="00AB5A12" w:rsidRDefault="004461EF" w:rsidP="003B6E6E">
      <w:pPr>
        <w:pStyle w:val="ListParagraph"/>
        <w:numPr>
          <w:ilvl w:val="0"/>
          <w:numId w:val="2"/>
        </w:numPr>
        <w:spacing w:after="0" w:line="360" w:lineRule="auto"/>
        <w:jc w:val="both"/>
        <w:rPr>
          <w:rFonts w:ascii="Times New Roman" w:hAnsi="Times New Roman" w:cs="Times New Roman"/>
          <w:sz w:val="24"/>
          <w:szCs w:val="24"/>
        </w:rPr>
      </w:pPr>
      <w:r w:rsidRPr="00AB5A12">
        <w:rPr>
          <w:rFonts w:ascii="Times New Roman" w:hAnsi="Times New Roman" w:cs="Times New Roman"/>
          <w:sz w:val="24"/>
          <w:szCs w:val="24"/>
        </w:rPr>
        <w:t xml:space="preserve">User Feedback: Continuous communication with prosthetic users to optimize comfort and mobility. </w:t>
      </w:r>
    </w:p>
    <w:p w14:paraId="05DA70D6" w14:textId="005B74C7" w:rsidR="004461EF" w:rsidRPr="00AB5A12" w:rsidRDefault="004461EF" w:rsidP="003B6E6E">
      <w:pPr>
        <w:pStyle w:val="ListParagraph"/>
        <w:numPr>
          <w:ilvl w:val="0"/>
          <w:numId w:val="2"/>
        </w:numPr>
        <w:spacing w:after="0" w:line="360" w:lineRule="auto"/>
        <w:jc w:val="both"/>
        <w:rPr>
          <w:rFonts w:ascii="Times New Roman" w:hAnsi="Times New Roman" w:cs="Times New Roman"/>
          <w:sz w:val="24"/>
          <w:szCs w:val="24"/>
        </w:rPr>
      </w:pPr>
      <w:r w:rsidRPr="00AB5A12">
        <w:rPr>
          <w:rFonts w:ascii="Times New Roman" w:hAnsi="Times New Roman" w:cs="Times New Roman"/>
          <w:sz w:val="24"/>
          <w:szCs w:val="24"/>
        </w:rPr>
        <w:t xml:space="preserve">Stakeholder Involvement: Involving manufacturers and clinicians to align design with real-world needs. </w:t>
      </w:r>
    </w:p>
    <w:p w14:paraId="0D46F359" w14:textId="377E5D9F" w:rsidR="000C4047" w:rsidRDefault="000C4047" w:rsidP="004461EF">
      <w:pPr>
        <w:spacing w:after="0" w:line="360" w:lineRule="auto"/>
        <w:jc w:val="both"/>
        <w:rPr>
          <w:rFonts w:ascii="Times New Roman" w:hAnsi="Times New Roman" w:cs="Times New Roman"/>
          <w:b/>
          <w:bCs/>
          <w:sz w:val="24"/>
          <w:szCs w:val="24"/>
        </w:rPr>
      </w:pPr>
      <w:r w:rsidRPr="000C4047">
        <w:rPr>
          <w:rFonts w:ascii="Times New Roman" w:hAnsi="Times New Roman" w:cs="Times New Roman"/>
          <w:b/>
          <w:bCs/>
          <w:sz w:val="24"/>
          <w:szCs w:val="24"/>
        </w:rPr>
        <w:t>5.3 Application of Engineering Standards</w:t>
      </w:r>
    </w:p>
    <w:p w14:paraId="44EAD83C" w14:textId="28F9316E" w:rsidR="00FD49AD" w:rsidRPr="00FD49AD" w:rsidRDefault="00FD49AD" w:rsidP="004461EF">
      <w:pPr>
        <w:spacing w:after="0" w:line="360" w:lineRule="auto"/>
        <w:jc w:val="both"/>
        <w:rPr>
          <w:rFonts w:ascii="Times New Roman" w:hAnsi="Times New Roman" w:cs="Times New Roman"/>
          <w:sz w:val="24"/>
          <w:szCs w:val="24"/>
        </w:rPr>
      </w:pPr>
      <w:r w:rsidRPr="00FD49AD">
        <w:rPr>
          <w:rFonts w:ascii="Times New Roman" w:hAnsi="Times New Roman" w:cs="Times New Roman"/>
          <w:sz w:val="24"/>
          <w:szCs w:val="24"/>
        </w:rPr>
        <w:t xml:space="preserve">The application of engineering standards is crucial when integrating deep learning for weight reduction and energy efficiency. These standards ensure that designs meet performance, safety, and environmental requirements. For example, material selection standards like ASTM and ISO guide the use of lightweight materials in AI-driven designs, ensuring they maintain strength and durability. Structural design standards such as Eurocode and ASME ensure that </w:t>
      </w:r>
      <w:r w:rsidRPr="00FD49AD">
        <w:rPr>
          <w:rFonts w:ascii="Times New Roman" w:hAnsi="Times New Roman" w:cs="Times New Roman"/>
          <w:sz w:val="24"/>
          <w:szCs w:val="24"/>
        </w:rPr>
        <w:lastRenderedPageBreak/>
        <w:t>AI-generated designs comply with load-bearing and safety requirements. Energy efficiency standards, including ISO 50001 and ASHRAE guidelines, help ensure AI optimizations lead to real-world energy savings without sacrificing performance. Additionally, safety standards like ISO 13849 and IEC 61508 are important to ensure that AI-generated designs maintain functionality and safety in operational conditions.</w:t>
      </w:r>
    </w:p>
    <w:p w14:paraId="39CF2233" w14:textId="77777777" w:rsidR="000C4047" w:rsidRPr="000C4047" w:rsidRDefault="000C4047" w:rsidP="00052E76">
      <w:pPr>
        <w:spacing w:after="0" w:line="360" w:lineRule="auto"/>
        <w:jc w:val="both"/>
        <w:rPr>
          <w:rFonts w:ascii="Times New Roman" w:hAnsi="Times New Roman" w:cs="Times New Roman"/>
          <w:b/>
          <w:bCs/>
          <w:sz w:val="24"/>
          <w:szCs w:val="24"/>
        </w:rPr>
      </w:pPr>
      <w:r w:rsidRPr="000C4047">
        <w:rPr>
          <w:rFonts w:ascii="Times New Roman" w:hAnsi="Times New Roman" w:cs="Times New Roman"/>
          <w:b/>
          <w:bCs/>
          <w:sz w:val="24"/>
          <w:szCs w:val="24"/>
        </w:rPr>
        <w:t>5.4 Insights into the Industry</w:t>
      </w:r>
    </w:p>
    <w:p w14:paraId="01D260AF" w14:textId="07409261" w:rsidR="004461EF" w:rsidRPr="004461EF" w:rsidRDefault="004461EF" w:rsidP="004461EF">
      <w:pPr>
        <w:spacing w:after="0" w:line="360" w:lineRule="auto"/>
        <w:jc w:val="both"/>
        <w:rPr>
          <w:rFonts w:ascii="Times New Roman" w:hAnsi="Times New Roman" w:cs="Times New Roman"/>
          <w:sz w:val="24"/>
          <w:szCs w:val="24"/>
        </w:rPr>
      </w:pPr>
      <w:r w:rsidRPr="004461EF">
        <w:rPr>
          <w:rFonts w:ascii="Times New Roman" w:hAnsi="Times New Roman" w:cs="Times New Roman"/>
          <w:sz w:val="24"/>
          <w:szCs w:val="24"/>
        </w:rPr>
        <w:t xml:space="preserve">The prosthetics industry is evolving with advancements in material science, focusing on lightweight, durable, and cost-effective solutions. Carbon </w:t>
      </w:r>
      <w:r w:rsidR="007907BB" w:rsidRPr="004461EF">
        <w:rPr>
          <w:rFonts w:ascii="Times New Roman" w:hAnsi="Times New Roman" w:cs="Times New Roman"/>
          <w:sz w:val="24"/>
          <w:szCs w:val="24"/>
        </w:rPr>
        <w:t>fibres</w:t>
      </w:r>
      <w:r w:rsidRPr="004461EF">
        <w:rPr>
          <w:rFonts w:ascii="Times New Roman" w:hAnsi="Times New Roman" w:cs="Times New Roman"/>
          <w:sz w:val="24"/>
          <w:szCs w:val="24"/>
        </w:rPr>
        <w:t xml:space="preserve"> and </w:t>
      </w:r>
      <w:r w:rsidR="007907BB" w:rsidRPr="004461EF">
        <w:rPr>
          <w:rFonts w:ascii="Times New Roman" w:hAnsi="Times New Roman" w:cs="Times New Roman"/>
          <w:sz w:val="24"/>
          <w:szCs w:val="24"/>
        </w:rPr>
        <w:t>aluminium</w:t>
      </w:r>
      <w:r w:rsidRPr="004461EF">
        <w:rPr>
          <w:rFonts w:ascii="Times New Roman" w:hAnsi="Times New Roman" w:cs="Times New Roman"/>
          <w:sz w:val="24"/>
          <w:szCs w:val="24"/>
        </w:rPr>
        <w:t xml:space="preserve"> alloys offer distinct advantages, with carbon </w:t>
      </w:r>
      <w:r w:rsidR="007907BB" w:rsidRPr="004461EF">
        <w:rPr>
          <w:rFonts w:ascii="Times New Roman" w:hAnsi="Times New Roman" w:cs="Times New Roman"/>
          <w:sz w:val="24"/>
          <w:szCs w:val="24"/>
        </w:rPr>
        <w:t>fibres</w:t>
      </w:r>
      <w:r w:rsidRPr="004461EF">
        <w:rPr>
          <w:rFonts w:ascii="Times New Roman" w:hAnsi="Times New Roman" w:cs="Times New Roman"/>
          <w:sz w:val="24"/>
          <w:szCs w:val="24"/>
        </w:rPr>
        <w:t xml:space="preserve"> enhancing performance and </w:t>
      </w:r>
      <w:r w:rsidR="007907BB" w:rsidRPr="004461EF">
        <w:rPr>
          <w:rFonts w:ascii="Times New Roman" w:hAnsi="Times New Roman" w:cs="Times New Roman"/>
          <w:sz w:val="24"/>
          <w:szCs w:val="24"/>
        </w:rPr>
        <w:t>aluminium</w:t>
      </w:r>
      <w:r w:rsidRPr="004461EF">
        <w:rPr>
          <w:rFonts w:ascii="Times New Roman" w:hAnsi="Times New Roman" w:cs="Times New Roman"/>
          <w:sz w:val="24"/>
          <w:szCs w:val="24"/>
        </w:rPr>
        <w:t xml:space="preserve"> providing an affordable alternative. These materials are reshaping the industry by improving accessibility and user experience.</w:t>
      </w:r>
    </w:p>
    <w:p w14:paraId="1E4BBEF3" w14:textId="77777777" w:rsidR="004461EF" w:rsidRPr="00AB5A12" w:rsidRDefault="004461EF" w:rsidP="003B6E6E">
      <w:pPr>
        <w:numPr>
          <w:ilvl w:val="0"/>
          <w:numId w:val="3"/>
        </w:numPr>
        <w:spacing w:after="0" w:line="360" w:lineRule="auto"/>
        <w:jc w:val="both"/>
        <w:rPr>
          <w:rFonts w:ascii="Times New Roman" w:hAnsi="Times New Roman" w:cs="Times New Roman"/>
          <w:sz w:val="24"/>
          <w:szCs w:val="24"/>
        </w:rPr>
      </w:pPr>
      <w:r w:rsidRPr="00AB5A12">
        <w:rPr>
          <w:rFonts w:ascii="Times New Roman" w:hAnsi="Times New Roman" w:cs="Times New Roman"/>
          <w:sz w:val="24"/>
          <w:szCs w:val="24"/>
        </w:rPr>
        <w:t>Material Innovation: Advancements in materials drive performance and affordability.</w:t>
      </w:r>
    </w:p>
    <w:p w14:paraId="5AE94578" w14:textId="399213CC" w:rsidR="004461EF" w:rsidRPr="00AB5A12" w:rsidRDefault="004461EF" w:rsidP="003B6E6E">
      <w:pPr>
        <w:numPr>
          <w:ilvl w:val="0"/>
          <w:numId w:val="3"/>
        </w:numPr>
        <w:spacing w:after="0" w:line="360" w:lineRule="auto"/>
        <w:jc w:val="both"/>
        <w:rPr>
          <w:rFonts w:ascii="Times New Roman" w:hAnsi="Times New Roman" w:cs="Times New Roman"/>
          <w:sz w:val="24"/>
          <w:szCs w:val="24"/>
        </w:rPr>
      </w:pPr>
      <w:r w:rsidRPr="00AB5A12">
        <w:rPr>
          <w:rFonts w:ascii="Times New Roman" w:hAnsi="Times New Roman" w:cs="Times New Roman"/>
          <w:sz w:val="24"/>
          <w:szCs w:val="24"/>
        </w:rPr>
        <w:t>User-Cent</w:t>
      </w:r>
      <w:r w:rsidR="007907BB">
        <w:rPr>
          <w:rFonts w:ascii="Times New Roman" w:hAnsi="Times New Roman" w:cs="Times New Roman"/>
          <w:sz w:val="24"/>
          <w:szCs w:val="24"/>
        </w:rPr>
        <w:t>re</w:t>
      </w:r>
      <w:r w:rsidRPr="00AB5A12">
        <w:rPr>
          <w:rFonts w:ascii="Times New Roman" w:hAnsi="Times New Roman" w:cs="Times New Roman"/>
          <w:sz w:val="24"/>
          <w:szCs w:val="24"/>
        </w:rPr>
        <w:t xml:space="preserve"> Design: Focus on comfort and functionality for diverse user needs.</w:t>
      </w:r>
    </w:p>
    <w:p w14:paraId="421AFA97" w14:textId="77777777" w:rsidR="004461EF" w:rsidRPr="00AB5A12" w:rsidRDefault="004461EF" w:rsidP="003B6E6E">
      <w:pPr>
        <w:numPr>
          <w:ilvl w:val="0"/>
          <w:numId w:val="3"/>
        </w:numPr>
        <w:spacing w:after="0" w:line="360" w:lineRule="auto"/>
        <w:jc w:val="both"/>
        <w:rPr>
          <w:rFonts w:ascii="Times New Roman" w:hAnsi="Times New Roman" w:cs="Times New Roman"/>
          <w:sz w:val="24"/>
          <w:szCs w:val="24"/>
        </w:rPr>
      </w:pPr>
      <w:r w:rsidRPr="00AB5A12">
        <w:rPr>
          <w:rFonts w:ascii="Times New Roman" w:hAnsi="Times New Roman" w:cs="Times New Roman"/>
          <w:sz w:val="24"/>
          <w:szCs w:val="24"/>
        </w:rPr>
        <w:t>Cost Accessibility: Balancing high-performance materials with affordability for wider adoption.</w:t>
      </w:r>
    </w:p>
    <w:p w14:paraId="1B1441C2" w14:textId="5B26820F" w:rsidR="000C4047" w:rsidRPr="000C4047" w:rsidRDefault="000C4047" w:rsidP="00052E76">
      <w:pPr>
        <w:spacing w:after="0" w:line="360" w:lineRule="auto"/>
        <w:jc w:val="both"/>
        <w:rPr>
          <w:rFonts w:ascii="Times New Roman" w:hAnsi="Times New Roman" w:cs="Times New Roman"/>
          <w:b/>
          <w:bCs/>
          <w:sz w:val="24"/>
          <w:szCs w:val="24"/>
        </w:rPr>
      </w:pPr>
      <w:r w:rsidRPr="000C4047">
        <w:rPr>
          <w:rFonts w:ascii="Times New Roman" w:hAnsi="Times New Roman" w:cs="Times New Roman"/>
          <w:b/>
          <w:bCs/>
          <w:sz w:val="24"/>
          <w:szCs w:val="24"/>
        </w:rPr>
        <w:t>5.5 Conclusion of Personal Development</w:t>
      </w:r>
    </w:p>
    <w:p w14:paraId="66310E68" w14:textId="539BD660" w:rsidR="00391E8A" w:rsidRDefault="00391E8A" w:rsidP="00D860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6003" w:rsidRPr="00D86003">
        <w:rPr>
          <w:rFonts w:ascii="Times New Roman" w:hAnsi="Times New Roman" w:cs="Times New Roman"/>
          <w:sz w:val="24"/>
          <w:szCs w:val="24"/>
        </w:rPr>
        <w:t>In conclusion, personal development in the context of deep learning for weight reduction and energy efficiency is a multifaceted journey that encompasses both technical and interpersonal growth. By mastering deep learning techniques and understanding their application to engineering problems, individuals can significantly enhance their problem-solving abilities and contribute to innovative solutions. Developing critical thinking and analytical skills allows for a more effective balance between design goals, such as weight and energy efficiency, without compromising safety or performance. Engaging in collaborative projects and staying updated on emerging technologies not only broadens one's knowledge but also fosters leadership capabilities. Furthermore, building communication skills ensures that complex AI-driven concepts can be effectively conveyed to diverse audiences. Embracing continuous learning, adaptability, and a growth mindset is essential for long-term success in this rapidly evolving field.</w:t>
      </w:r>
    </w:p>
    <w:p w14:paraId="3D270D9B" w14:textId="77777777" w:rsidR="007F191A" w:rsidRDefault="007F191A" w:rsidP="00D86003">
      <w:pPr>
        <w:spacing w:after="0" w:line="360" w:lineRule="auto"/>
        <w:jc w:val="both"/>
        <w:rPr>
          <w:rFonts w:ascii="Times New Roman" w:hAnsi="Times New Roman" w:cs="Times New Roman"/>
          <w:sz w:val="24"/>
          <w:szCs w:val="24"/>
        </w:rPr>
      </w:pPr>
    </w:p>
    <w:p w14:paraId="392EEE20" w14:textId="77777777" w:rsidR="003312A9" w:rsidRDefault="003312A9" w:rsidP="00D86003">
      <w:pPr>
        <w:spacing w:after="0" w:line="360" w:lineRule="auto"/>
        <w:jc w:val="both"/>
        <w:rPr>
          <w:rFonts w:ascii="Times New Roman" w:hAnsi="Times New Roman" w:cs="Times New Roman"/>
          <w:sz w:val="24"/>
          <w:szCs w:val="24"/>
        </w:rPr>
      </w:pPr>
    </w:p>
    <w:p w14:paraId="2997D84E" w14:textId="77777777" w:rsidR="003312A9" w:rsidRDefault="003312A9" w:rsidP="00D86003">
      <w:pPr>
        <w:spacing w:after="0" w:line="360" w:lineRule="auto"/>
        <w:jc w:val="both"/>
        <w:rPr>
          <w:rFonts w:ascii="Times New Roman" w:hAnsi="Times New Roman" w:cs="Times New Roman"/>
          <w:sz w:val="24"/>
          <w:szCs w:val="24"/>
        </w:rPr>
      </w:pPr>
    </w:p>
    <w:p w14:paraId="5DA459C2" w14:textId="77777777" w:rsidR="007F191A" w:rsidRDefault="007F191A" w:rsidP="00D86003">
      <w:pPr>
        <w:spacing w:after="0" w:line="360" w:lineRule="auto"/>
        <w:jc w:val="both"/>
        <w:rPr>
          <w:rFonts w:ascii="Times New Roman" w:hAnsi="Times New Roman" w:cs="Times New Roman"/>
          <w:sz w:val="24"/>
          <w:szCs w:val="24"/>
        </w:rPr>
      </w:pPr>
    </w:p>
    <w:p w14:paraId="79508199" w14:textId="77777777" w:rsidR="007F191A" w:rsidRPr="00391E8A" w:rsidRDefault="007F191A" w:rsidP="00D86003">
      <w:pPr>
        <w:spacing w:after="0" w:line="360" w:lineRule="auto"/>
        <w:jc w:val="both"/>
        <w:rPr>
          <w:rFonts w:ascii="Times New Roman" w:hAnsi="Times New Roman" w:cs="Times New Roman"/>
          <w:sz w:val="24"/>
          <w:szCs w:val="24"/>
        </w:rPr>
      </w:pPr>
    </w:p>
    <w:p w14:paraId="50735069" w14:textId="6A507655" w:rsidR="00F52A7E" w:rsidRDefault="00445804" w:rsidP="00052E7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052E76" w:rsidRPr="00052E76">
        <w:rPr>
          <w:rFonts w:ascii="Times New Roman" w:hAnsi="Times New Roman" w:cs="Times New Roman"/>
          <w:b/>
          <w:bCs/>
          <w:sz w:val="28"/>
          <w:szCs w:val="28"/>
        </w:rPr>
        <w:t>6</w:t>
      </w:r>
      <w:r>
        <w:rPr>
          <w:rFonts w:ascii="Times New Roman" w:hAnsi="Times New Roman" w:cs="Times New Roman"/>
          <w:b/>
          <w:bCs/>
          <w:sz w:val="28"/>
          <w:szCs w:val="28"/>
        </w:rPr>
        <w:t xml:space="preserve">: </w:t>
      </w:r>
      <w:r w:rsidR="00F52A7E" w:rsidRPr="00052E76">
        <w:rPr>
          <w:rFonts w:ascii="Times New Roman" w:hAnsi="Times New Roman" w:cs="Times New Roman"/>
          <w:b/>
          <w:bCs/>
          <w:sz w:val="28"/>
          <w:szCs w:val="28"/>
        </w:rPr>
        <w:t xml:space="preserve">Conclusion </w:t>
      </w:r>
    </w:p>
    <w:p w14:paraId="02A227E6" w14:textId="77777777" w:rsidR="00251D83" w:rsidRDefault="00251D83" w:rsidP="00052E76">
      <w:pPr>
        <w:spacing w:after="0" w:line="360" w:lineRule="auto"/>
        <w:jc w:val="both"/>
        <w:rPr>
          <w:rFonts w:ascii="Times New Roman" w:hAnsi="Times New Roman" w:cs="Times New Roman"/>
          <w:b/>
          <w:bCs/>
          <w:sz w:val="28"/>
          <w:szCs w:val="28"/>
        </w:rPr>
      </w:pPr>
    </w:p>
    <w:p w14:paraId="3110F4E8" w14:textId="63F6759F" w:rsidR="007F191A" w:rsidRDefault="00572C78" w:rsidP="00052E76">
      <w:pPr>
        <w:spacing w:after="0" w:line="360" w:lineRule="auto"/>
        <w:jc w:val="both"/>
        <w:rPr>
          <w:rFonts w:ascii="Times New Roman" w:hAnsi="Times New Roman" w:cs="Times New Roman"/>
          <w:sz w:val="24"/>
          <w:szCs w:val="24"/>
        </w:rPr>
      </w:pPr>
      <w:r w:rsidRPr="00251D83">
        <w:rPr>
          <w:rFonts w:ascii="Times New Roman" w:hAnsi="Times New Roman" w:cs="Times New Roman"/>
          <w:sz w:val="24"/>
          <w:szCs w:val="24"/>
        </w:rPr>
        <w:t>In conclusion, the application of deep learning in weight reduction and energy efficiency presents a transformative opportunity for the engineering industry. By leveraging AI to optimize designs, we can achieve more sustainable, energy-efficient, and lightweight solutions across various sectors, such as automotive, aerospace, and manufacturing. The integration of engineering standards ensures that these AI-driven innovations meet safety, performance, and regulatory requirements, making them reliable for real-world applications. While challenges remain, such as data limitations, computational complexity, and the need for interdisciplinary collaboration, the continuous advancement of AI and deep learning technologies promises significant progress. Moving forward, embracing continuous learning, fostering innovation, and adhering to industry standards will be key to driving future breakthroughs. Ultimately, the combination of AI, deep learning, and engineering standards offers exciting potential for creating more efficient, sustainable, and cost-effective solutions for the modern world</w:t>
      </w:r>
      <w:r w:rsidR="00251D83" w:rsidRPr="00251D83">
        <w:rPr>
          <w:rFonts w:ascii="Times New Roman" w:hAnsi="Times New Roman" w:cs="Times New Roman"/>
          <w:sz w:val="24"/>
          <w:szCs w:val="24"/>
        </w:rPr>
        <w:t>.</w:t>
      </w:r>
    </w:p>
    <w:p w14:paraId="7CA28FF3" w14:textId="77777777" w:rsidR="00251D83" w:rsidRPr="00251D83" w:rsidRDefault="00251D83" w:rsidP="00251D83">
      <w:pPr>
        <w:spacing w:after="0" w:line="360" w:lineRule="auto"/>
        <w:jc w:val="both"/>
        <w:rPr>
          <w:rFonts w:ascii="Times New Roman" w:hAnsi="Times New Roman" w:cs="Times New Roman"/>
          <w:sz w:val="24"/>
          <w:szCs w:val="24"/>
        </w:rPr>
      </w:pPr>
      <w:r w:rsidRPr="00251D83">
        <w:rPr>
          <w:rFonts w:ascii="Times New Roman" w:hAnsi="Times New Roman" w:cs="Times New Roman"/>
          <w:sz w:val="24"/>
          <w:szCs w:val="24"/>
        </w:rPr>
        <w:t>While there are challenges such as data quality, computational demands, and the need for collaboration across multiple disciplines, the potential benefits far outweigh these obstacles. By using AI to address these challenges, the industry can unlock new methods of achieving energy savings, reducing waste, and improving performance across diverse sectors. Moreover, the evolution of deep learning tools and methods continues to push the boundaries of what is possible, offering more precise and effective ways to address the growing need for sustainability.</w:t>
      </w:r>
    </w:p>
    <w:p w14:paraId="0379552B" w14:textId="77777777" w:rsidR="00251D83" w:rsidRPr="00251D83" w:rsidRDefault="00251D83" w:rsidP="00251D83">
      <w:pPr>
        <w:spacing w:after="0" w:line="360" w:lineRule="auto"/>
        <w:jc w:val="both"/>
        <w:rPr>
          <w:rFonts w:ascii="Times New Roman" w:hAnsi="Times New Roman" w:cs="Times New Roman"/>
          <w:sz w:val="24"/>
          <w:szCs w:val="24"/>
        </w:rPr>
      </w:pPr>
      <w:r w:rsidRPr="00251D83">
        <w:rPr>
          <w:rFonts w:ascii="Times New Roman" w:hAnsi="Times New Roman" w:cs="Times New Roman"/>
          <w:sz w:val="24"/>
          <w:szCs w:val="24"/>
        </w:rPr>
        <w:t>Looking ahead, ongoing advancements in AI, machine learning, and material science will likely drive even greater improvements in both weight reduction and energy efficiency. By staying committed to continuous learning, embracing technological innovations, and maintaining a strong focus on regulatory compliance, engineers will be well-equipped to lead the charge in creating more efficient, sustainable, and forward-thinking solutions for the future</w:t>
      </w:r>
    </w:p>
    <w:p w14:paraId="459B9A1A" w14:textId="77777777" w:rsidR="00251D83" w:rsidRPr="00251D83" w:rsidRDefault="00251D83" w:rsidP="00052E76">
      <w:pPr>
        <w:spacing w:after="0" w:line="360" w:lineRule="auto"/>
        <w:jc w:val="both"/>
        <w:rPr>
          <w:rFonts w:ascii="Times New Roman" w:hAnsi="Times New Roman" w:cs="Times New Roman"/>
          <w:sz w:val="24"/>
          <w:szCs w:val="24"/>
        </w:rPr>
      </w:pPr>
    </w:p>
    <w:p w14:paraId="28603514" w14:textId="77777777" w:rsidR="00251D83" w:rsidRDefault="00251D83" w:rsidP="00052E76">
      <w:pPr>
        <w:spacing w:after="0" w:line="360" w:lineRule="auto"/>
        <w:jc w:val="both"/>
        <w:rPr>
          <w:rFonts w:ascii="Times New Roman" w:hAnsi="Times New Roman" w:cs="Times New Roman"/>
          <w:sz w:val="28"/>
          <w:szCs w:val="28"/>
        </w:rPr>
      </w:pPr>
    </w:p>
    <w:p w14:paraId="38C1E096" w14:textId="77777777" w:rsidR="00251D83" w:rsidRDefault="00251D83" w:rsidP="00052E76">
      <w:pPr>
        <w:spacing w:after="0" w:line="360" w:lineRule="auto"/>
        <w:jc w:val="both"/>
        <w:rPr>
          <w:rFonts w:ascii="Times New Roman" w:hAnsi="Times New Roman" w:cs="Times New Roman"/>
          <w:sz w:val="28"/>
          <w:szCs w:val="28"/>
        </w:rPr>
      </w:pPr>
    </w:p>
    <w:p w14:paraId="08956BD4" w14:textId="77777777" w:rsidR="00251D83" w:rsidRDefault="00251D83" w:rsidP="00052E76">
      <w:pPr>
        <w:spacing w:after="0" w:line="360" w:lineRule="auto"/>
        <w:jc w:val="both"/>
        <w:rPr>
          <w:rFonts w:ascii="Times New Roman" w:hAnsi="Times New Roman" w:cs="Times New Roman"/>
          <w:sz w:val="28"/>
          <w:szCs w:val="28"/>
        </w:rPr>
      </w:pPr>
    </w:p>
    <w:p w14:paraId="78B77F4D" w14:textId="77777777" w:rsidR="00251D83" w:rsidRDefault="00251D83" w:rsidP="00052E76">
      <w:pPr>
        <w:spacing w:after="0" w:line="360" w:lineRule="auto"/>
        <w:jc w:val="both"/>
        <w:rPr>
          <w:rFonts w:ascii="Times New Roman" w:hAnsi="Times New Roman" w:cs="Times New Roman"/>
          <w:sz w:val="28"/>
          <w:szCs w:val="28"/>
        </w:rPr>
      </w:pPr>
    </w:p>
    <w:p w14:paraId="1AB0F944" w14:textId="77777777" w:rsidR="00251D83" w:rsidRDefault="00251D83" w:rsidP="00052E76">
      <w:pPr>
        <w:spacing w:after="0" w:line="360" w:lineRule="auto"/>
        <w:jc w:val="both"/>
        <w:rPr>
          <w:rFonts w:ascii="Times New Roman" w:hAnsi="Times New Roman" w:cs="Times New Roman"/>
          <w:sz w:val="28"/>
          <w:szCs w:val="28"/>
        </w:rPr>
      </w:pPr>
    </w:p>
    <w:p w14:paraId="3CD12233" w14:textId="77777777" w:rsidR="00251D83" w:rsidRPr="00572C78" w:rsidRDefault="00251D83" w:rsidP="00052E76">
      <w:pPr>
        <w:spacing w:after="0" w:line="360" w:lineRule="auto"/>
        <w:jc w:val="both"/>
        <w:rPr>
          <w:rFonts w:ascii="Times New Roman" w:hAnsi="Times New Roman" w:cs="Times New Roman"/>
          <w:sz w:val="28"/>
          <w:szCs w:val="28"/>
        </w:rPr>
      </w:pPr>
    </w:p>
    <w:p w14:paraId="2C001752" w14:textId="0F1A1BB7" w:rsidR="00893A3D" w:rsidRPr="00893A3D" w:rsidRDefault="00893A3D" w:rsidP="0017457D">
      <w:pPr>
        <w:spacing w:after="0" w:line="360" w:lineRule="auto"/>
        <w:jc w:val="both"/>
        <w:rPr>
          <w:rFonts w:ascii="Times New Roman" w:hAnsi="Times New Roman" w:cs="Times New Roman"/>
          <w:b/>
          <w:bCs/>
          <w:sz w:val="28"/>
          <w:szCs w:val="28"/>
        </w:rPr>
      </w:pPr>
      <w:r w:rsidRPr="00893A3D">
        <w:rPr>
          <w:rFonts w:ascii="Times New Roman" w:hAnsi="Times New Roman" w:cs="Times New Roman"/>
          <w:b/>
          <w:bCs/>
          <w:sz w:val="28"/>
          <w:szCs w:val="28"/>
        </w:rPr>
        <w:t>References</w:t>
      </w:r>
    </w:p>
    <w:p w14:paraId="0BEA9264" w14:textId="46D4AF89"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 xml:space="preserve">Goodfellow, I., Bengio, Y., &amp; Courville, A. (2016). </w:t>
      </w:r>
      <w:r w:rsidRPr="001D6473">
        <w:rPr>
          <w:rFonts w:ascii="Times New Roman" w:hAnsi="Times New Roman" w:cs="Times New Roman"/>
          <w:i/>
          <w:iCs/>
          <w:sz w:val="24"/>
          <w:szCs w:val="24"/>
        </w:rPr>
        <w:t>Deep Learning</w:t>
      </w:r>
      <w:r w:rsidRPr="001D6473">
        <w:rPr>
          <w:rFonts w:ascii="Times New Roman" w:hAnsi="Times New Roman" w:cs="Times New Roman"/>
          <w:sz w:val="24"/>
          <w:szCs w:val="24"/>
        </w:rPr>
        <w:t>. MIT Press.</w:t>
      </w:r>
    </w:p>
    <w:p w14:paraId="3060D5C1" w14:textId="77777777" w:rsidR="001D6473" w:rsidRPr="001D6473" w:rsidRDefault="001D6473" w:rsidP="001D6473">
      <w:pPr>
        <w:pStyle w:val="ListParagraph"/>
        <w:spacing w:line="360" w:lineRule="auto"/>
        <w:ind w:left="644"/>
        <w:rPr>
          <w:rFonts w:ascii="Times New Roman" w:hAnsi="Times New Roman" w:cs="Times New Roman"/>
          <w:sz w:val="24"/>
          <w:szCs w:val="24"/>
        </w:rPr>
      </w:pPr>
    </w:p>
    <w:p w14:paraId="40FECC03" w14:textId="6C0DB3B3"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A comprehensive textbook on deep learning techniques, covering the foundations of neural networks, optimization, and applications in various domains, including engineering.</w:t>
      </w:r>
    </w:p>
    <w:p w14:paraId="5E6F0FCE" w14:textId="77777777" w:rsidR="001D6473" w:rsidRPr="001D6473" w:rsidRDefault="001D6473" w:rsidP="001D6473">
      <w:pPr>
        <w:pStyle w:val="ListParagraph"/>
        <w:rPr>
          <w:rFonts w:ascii="Times New Roman" w:hAnsi="Times New Roman" w:cs="Times New Roman"/>
          <w:sz w:val="24"/>
          <w:szCs w:val="24"/>
        </w:rPr>
      </w:pPr>
    </w:p>
    <w:p w14:paraId="0EE76735" w14:textId="77777777" w:rsidR="001D6473" w:rsidRPr="001D6473" w:rsidRDefault="001D6473" w:rsidP="001D6473">
      <w:pPr>
        <w:pStyle w:val="ListParagraph"/>
        <w:spacing w:line="360" w:lineRule="auto"/>
        <w:ind w:left="644"/>
        <w:rPr>
          <w:rFonts w:ascii="Times New Roman" w:hAnsi="Times New Roman" w:cs="Times New Roman"/>
          <w:sz w:val="24"/>
          <w:szCs w:val="24"/>
        </w:rPr>
      </w:pPr>
    </w:p>
    <w:p w14:paraId="09E56616" w14:textId="5C3B7DBF"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 xml:space="preserve">Jain, P. K., &amp; Narayan, R. (2020). </w:t>
      </w:r>
      <w:r w:rsidRPr="001D6473">
        <w:rPr>
          <w:rFonts w:ascii="Times New Roman" w:hAnsi="Times New Roman" w:cs="Times New Roman"/>
          <w:i/>
          <w:iCs/>
          <w:sz w:val="24"/>
          <w:szCs w:val="24"/>
        </w:rPr>
        <w:t>Artificial Intelligence in Manufacturing Engineering: Applications and Approaches</w:t>
      </w:r>
      <w:r w:rsidRPr="001D6473">
        <w:rPr>
          <w:rFonts w:ascii="Times New Roman" w:hAnsi="Times New Roman" w:cs="Times New Roman"/>
          <w:sz w:val="24"/>
          <w:szCs w:val="24"/>
        </w:rPr>
        <w:t>. Wiley.</w:t>
      </w:r>
    </w:p>
    <w:p w14:paraId="73AB100E" w14:textId="77777777" w:rsidR="001D6473" w:rsidRPr="001D6473" w:rsidRDefault="001D6473" w:rsidP="001D6473">
      <w:pPr>
        <w:pStyle w:val="ListParagraph"/>
        <w:spacing w:line="360" w:lineRule="auto"/>
        <w:ind w:left="644"/>
        <w:rPr>
          <w:rFonts w:ascii="Times New Roman" w:hAnsi="Times New Roman" w:cs="Times New Roman"/>
          <w:sz w:val="24"/>
          <w:szCs w:val="24"/>
        </w:rPr>
      </w:pPr>
    </w:p>
    <w:p w14:paraId="408A090C" w14:textId="6FB3AF13"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This book delves into the role of AI in manufacturing, highlighting its potential applications in material optimization and energy efficiency.</w:t>
      </w:r>
    </w:p>
    <w:p w14:paraId="1C11051B" w14:textId="77777777" w:rsidR="001D6473" w:rsidRPr="001D6473" w:rsidRDefault="001D6473" w:rsidP="001D6473">
      <w:pPr>
        <w:pStyle w:val="ListParagraph"/>
        <w:rPr>
          <w:rFonts w:ascii="Times New Roman" w:hAnsi="Times New Roman" w:cs="Times New Roman"/>
          <w:sz w:val="24"/>
          <w:szCs w:val="24"/>
        </w:rPr>
      </w:pPr>
    </w:p>
    <w:p w14:paraId="360294BE" w14:textId="77777777" w:rsidR="001D6473" w:rsidRPr="001D6473" w:rsidRDefault="001D6473" w:rsidP="001D6473">
      <w:pPr>
        <w:pStyle w:val="ListParagraph"/>
        <w:spacing w:line="360" w:lineRule="auto"/>
        <w:ind w:left="644"/>
        <w:rPr>
          <w:rFonts w:ascii="Times New Roman" w:hAnsi="Times New Roman" w:cs="Times New Roman"/>
          <w:sz w:val="24"/>
          <w:szCs w:val="24"/>
        </w:rPr>
      </w:pPr>
    </w:p>
    <w:p w14:paraId="0A89EDE6" w14:textId="400AAB59"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 xml:space="preserve">Deb, K. (2001). </w:t>
      </w:r>
      <w:r w:rsidRPr="001D6473">
        <w:rPr>
          <w:rFonts w:ascii="Times New Roman" w:hAnsi="Times New Roman" w:cs="Times New Roman"/>
          <w:i/>
          <w:iCs/>
          <w:sz w:val="24"/>
          <w:szCs w:val="24"/>
        </w:rPr>
        <w:t>Multi-Objective Optimization Using Evolutionary Algorithms</w:t>
      </w:r>
      <w:r w:rsidRPr="001D6473">
        <w:rPr>
          <w:rFonts w:ascii="Times New Roman" w:hAnsi="Times New Roman" w:cs="Times New Roman"/>
          <w:sz w:val="24"/>
          <w:szCs w:val="24"/>
        </w:rPr>
        <w:t>. Wiley.</w:t>
      </w:r>
    </w:p>
    <w:p w14:paraId="2BCC69EA" w14:textId="77777777" w:rsidR="001D6473" w:rsidRPr="001D6473" w:rsidRDefault="001D6473" w:rsidP="001D6473">
      <w:pPr>
        <w:pStyle w:val="ListParagraph"/>
        <w:spacing w:line="360" w:lineRule="auto"/>
        <w:ind w:left="644"/>
        <w:rPr>
          <w:rFonts w:ascii="Times New Roman" w:hAnsi="Times New Roman" w:cs="Times New Roman"/>
          <w:sz w:val="24"/>
          <w:szCs w:val="24"/>
        </w:rPr>
      </w:pPr>
    </w:p>
    <w:p w14:paraId="6878508B" w14:textId="3503E8AE"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A seminal work on optimization techniques, which is relevant to the use of AI for multi-objective design tasks like weight reduction and energy efficiency.</w:t>
      </w:r>
    </w:p>
    <w:p w14:paraId="23BC1AD5" w14:textId="77777777" w:rsidR="001D6473" w:rsidRPr="001D6473" w:rsidRDefault="001D6473" w:rsidP="001D6473">
      <w:pPr>
        <w:pStyle w:val="ListParagraph"/>
        <w:rPr>
          <w:rFonts w:ascii="Times New Roman" w:hAnsi="Times New Roman" w:cs="Times New Roman"/>
          <w:sz w:val="24"/>
          <w:szCs w:val="24"/>
        </w:rPr>
      </w:pPr>
    </w:p>
    <w:p w14:paraId="3BC2301A" w14:textId="77777777" w:rsidR="001D6473" w:rsidRPr="001D6473" w:rsidRDefault="001D6473" w:rsidP="001D6473">
      <w:pPr>
        <w:pStyle w:val="ListParagraph"/>
        <w:spacing w:line="360" w:lineRule="auto"/>
        <w:ind w:left="644"/>
        <w:rPr>
          <w:rFonts w:ascii="Times New Roman" w:hAnsi="Times New Roman" w:cs="Times New Roman"/>
          <w:sz w:val="24"/>
          <w:szCs w:val="24"/>
        </w:rPr>
      </w:pPr>
    </w:p>
    <w:p w14:paraId="0062F2E6" w14:textId="265522D7"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 xml:space="preserve">Masi, F., et al. (2020). </w:t>
      </w:r>
      <w:r w:rsidRPr="001D6473">
        <w:rPr>
          <w:rFonts w:ascii="Times New Roman" w:hAnsi="Times New Roman" w:cs="Times New Roman"/>
          <w:i/>
          <w:iCs/>
          <w:sz w:val="24"/>
          <w:szCs w:val="24"/>
        </w:rPr>
        <w:t>Applications of Artificial Intelligence in Aerospace Engineering: A Survey of Recent Advances</w:t>
      </w:r>
      <w:r w:rsidRPr="001D6473">
        <w:rPr>
          <w:rFonts w:ascii="Times New Roman" w:hAnsi="Times New Roman" w:cs="Times New Roman"/>
          <w:sz w:val="24"/>
          <w:szCs w:val="24"/>
        </w:rPr>
        <w:t xml:space="preserve">. </w:t>
      </w:r>
      <w:r w:rsidRPr="001D6473">
        <w:rPr>
          <w:rFonts w:ascii="Times New Roman" w:hAnsi="Times New Roman" w:cs="Times New Roman"/>
          <w:i/>
          <w:iCs/>
          <w:sz w:val="24"/>
          <w:szCs w:val="24"/>
        </w:rPr>
        <w:t>Aeronautical Journal</w:t>
      </w:r>
      <w:r w:rsidRPr="001D6473">
        <w:rPr>
          <w:rFonts w:ascii="Times New Roman" w:hAnsi="Times New Roman" w:cs="Times New Roman"/>
          <w:sz w:val="24"/>
          <w:szCs w:val="24"/>
        </w:rPr>
        <w:t>, 124(1273), 1377–1395.</w:t>
      </w:r>
    </w:p>
    <w:p w14:paraId="38D5C92E" w14:textId="77777777" w:rsidR="001D6473" w:rsidRPr="001D6473" w:rsidRDefault="001D6473" w:rsidP="001D6473">
      <w:pPr>
        <w:pStyle w:val="ListParagraph"/>
        <w:spacing w:line="360" w:lineRule="auto"/>
        <w:ind w:left="644"/>
        <w:rPr>
          <w:rFonts w:ascii="Times New Roman" w:hAnsi="Times New Roman" w:cs="Times New Roman"/>
          <w:sz w:val="24"/>
          <w:szCs w:val="24"/>
        </w:rPr>
      </w:pPr>
    </w:p>
    <w:p w14:paraId="6F0D219E" w14:textId="417E42E0" w:rsidR="00332B62" w:rsidRDefault="00332B62" w:rsidP="003B6E6E">
      <w:pPr>
        <w:pStyle w:val="ListParagraph"/>
        <w:numPr>
          <w:ilvl w:val="0"/>
          <w:numId w:val="3"/>
        </w:numPr>
        <w:spacing w:line="360" w:lineRule="auto"/>
        <w:rPr>
          <w:rFonts w:ascii="Times New Roman" w:hAnsi="Times New Roman" w:cs="Times New Roman"/>
          <w:sz w:val="24"/>
          <w:szCs w:val="24"/>
        </w:rPr>
      </w:pPr>
      <w:r w:rsidRPr="00464D86">
        <w:rPr>
          <w:rFonts w:ascii="Times New Roman" w:hAnsi="Times New Roman" w:cs="Times New Roman"/>
          <w:sz w:val="24"/>
          <w:szCs w:val="24"/>
        </w:rPr>
        <w:t>This research paper discusses the application of AI and deep learning in aerospace, specifically for design optimization, including weight reduction and efficiency.</w:t>
      </w:r>
    </w:p>
    <w:p w14:paraId="5C91651C" w14:textId="77777777" w:rsidR="001D6473" w:rsidRPr="001D6473" w:rsidRDefault="001D6473" w:rsidP="001D6473">
      <w:pPr>
        <w:pStyle w:val="ListParagraph"/>
        <w:rPr>
          <w:rFonts w:ascii="Times New Roman" w:hAnsi="Times New Roman" w:cs="Times New Roman"/>
          <w:sz w:val="24"/>
          <w:szCs w:val="24"/>
        </w:rPr>
      </w:pPr>
    </w:p>
    <w:p w14:paraId="4B998BB4" w14:textId="77777777" w:rsidR="001D6473" w:rsidRPr="00464D86" w:rsidRDefault="001D6473" w:rsidP="001D6473">
      <w:pPr>
        <w:pStyle w:val="ListParagraph"/>
        <w:spacing w:line="360" w:lineRule="auto"/>
        <w:ind w:left="644"/>
        <w:rPr>
          <w:rFonts w:ascii="Times New Roman" w:hAnsi="Times New Roman" w:cs="Times New Roman"/>
          <w:sz w:val="24"/>
          <w:szCs w:val="24"/>
        </w:rPr>
      </w:pPr>
    </w:p>
    <w:p w14:paraId="65CF8FDA" w14:textId="736917D7" w:rsidR="00332B62" w:rsidRPr="00464D86" w:rsidRDefault="00332B62" w:rsidP="003B6E6E">
      <w:pPr>
        <w:pStyle w:val="ListParagraph"/>
        <w:numPr>
          <w:ilvl w:val="0"/>
          <w:numId w:val="3"/>
        </w:numPr>
        <w:spacing w:line="360" w:lineRule="auto"/>
        <w:rPr>
          <w:rFonts w:ascii="Times New Roman" w:hAnsi="Times New Roman" w:cs="Times New Roman"/>
          <w:sz w:val="24"/>
          <w:szCs w:val="24"/>
        </w:rPr>
      </w:pPr>
      <w:r w:rsidRPr="00464D86">
        <w:rPr>
          <w:rFonts w:ascii="Times New Roman" w:hAnsi="Times New Roman" w:cs="Times New Roman"/>
          <w:sz w:val="24"/>
          <w:szCs w:val="24"/>
        </w:rPr>
        <w:t xml:space="preserve">Alavi, K. (2019). </w:t>
      </w:r>
      <w:r w:rsidRPr="00464D86">
        <w:rPr>
          <w:rFonts w:ascii="Times New Roman" w:hAnsi="Times New Roman" w:cs="Times New Roman"/>
          <w:i/>
          <w:iCs/>
          <w:sz w:val="24"/>
          <w:szCs w:val="24"/>
        </w:rPr>
        <w:t>Design optimization of lightweight structures using artificial intelligence: A review</w:t>
      </w:r>
      <w:r w:rsidRPr="00464D86">
        <w:rPr>
          <w:rFonts w:ascii="Times New Roman" w:hAnsi="Times New Roman" w:cs="Times New Roman"/>
          <w:sz w:val="24"/>
          <w:szCs w:val="24"/>
        </w:rPr>
        <w:t xml:space="preserve">. </w:t>
      </w:r>
      <w:r w:rsidRPr="00464D86">
        <w:rPr>
          <w:rFonts w:ascii="Times New Roman" w:hAnsi="Times New Roman" w:cs="Times New Roman"/>
          <w:i/>
          <w:iCs/>
          <w:sz w:val="24"/>
          <w:szCs w:val="24"/>
        </w:rPr>
        <w:t>Computers &amp; Structures</w:t>
      </w:r>
      <w:r w:rsidRPr="00464D86">
        <w:rPr>
          <w:rFonts w:ascii="Times New Roman" w:hAnsi="Times New Roman" w:cs="Times New Roman"/>
          <w:sz w:val="24"/>
          <w:szCs w:val="24"/>
        </w:rPr>
        <w:t>, 224, 106–125.</w:t>
      </w:r>
    </w:p>
    <w:p w14:paraId="66CE842C" w14:textId="2FE4BE52" w:rsidR="00332B62" w:rsidRDefault="00332B62" w:rsidP="003B6E6E">
      <w:pPr>
        <w:pStyle w:val="ListParagraph"/>
        <w:numPr>
          <w:ilvl w:val="0"/>
          <w:numId w:val="3"/>
        </w:numPr>
        <w:spacing w:line="360" w:lineRule="auto"/>
        <w:rPr>
          <w:rFonts w:ascii="Times New Roman" w:hAnsi="Times New Roman" w:cs="Times New Roman"/>
          <w:sz w:val="24"/>
          <w:szCs w:val="24"/>
        </w:rPr>
      </w:pPr>
      <w:r w:rsidRPr="00464D86">
        <w:rPr>
          <w:rFonts w:ascii="Times New Roman" w:hAnsi="Times New Roman" w:cs="Times New Roman"/>
          <w:sz w:val="24"/>
          <w:szCs w:val="24"/>
        </w:rPr>
        <w:lastRenderedPageBreak/>
        <w:t>This paper provides a thorough review of AI and machine learning applications for optimizing lightweight structures in engineering, aligning with goals of weight reduction.</w:t>
      </w:r>
    </w:p>
    <w:p w14:paraId="313A7670" w14:textId="77777777" w:rsidR="001D6473" w:rsidRPr="00464D86" w:rsidRDefault="001D6473" w:rsidP="001D6473">
      <w:pPr>
        <w:pStyle w:val="ListParagraph"/>
        <w:spacing w:line="360" w:lineRule="auto"/>
        <w:ind w:left="644"/>
        <w:rPr>
          <w:rFonts w:ascii="Times New Roman" w:hAnsi="Times New Roman" w:cs="Times New Roman"/>
          <w:sz w:val="24"/>
          <w:szCs w:val="24"/>
        </w:rPr>
      </w:pPr>
    </w:p>
    <w:p w14:paraId="1BB16DFE" w14:textId="0B49FB57" w:rsidR="00332B62" w:rsidRDefault="00332B62" w:rsidP="003B6E6E">
      <w:pPr>
        <w:pStyle w:val="ListParagraph"/>
        <w:numPr>
          <w:ilvl w:val="0"/>
          <w:numId w:val="3"/>
        </w:numPr>
        <w:spacing w:line="360" w:lineRule="auto"/>
        <w:rPr>
          <w:rFonts w:ascii="Times New Roman" w:hAnsi="Times New Roman" w:cs="Times New Roman"/>
          <w:sz w:val="24"/>
          <w:szCs w:val="24"/>
        </w:rPr>
      </w:pPr>
      <w:r w:rsidRPr="00464D86">
        <w:rPr>
          <w:rFonts w:ascii="Times New Roman" w:hAnsi="Times New Roman" w:cs="Times New Roman"/>
          <w:sz w:val="24"/>
          <w:szCs w:val="24"/>
        </w:rPr>
        <w:t xml:space="preserve">Schiavone, L., et al. (2022). </w:t>
      </w:r>
      <w:r w:rsidRPr="00464D86">
        <w:rPr>
          <w:rFonts w:ascii="Times New Roman" w:hAnsi="Times New Roman" w:cs="Times New Roman"/>
          <w:i/>
          <w:iCs/>
          <w:sz w:val="24"/>
          <w:szCs w:val="24"/>
        </w:rPr>
        <w:t>Artificial Intelligence in Energy Efficiency: Machine Learning Algorithms for the Built Environment</w:t>
      </w:r>
      <w:r w:rsidRPr="00464D86">
        <w:rPr>
          <w:rFonts w:ascii="Times New Roman" w:hAnsi="Times New Roman" w:cs="Times New Roman"/>
          <w:sz w:val="24"/>
          <w:szCs w:val="24"/>
        </w:rPr>
        <w:t xml:space="preserve">. </w:t>
      </w:r>
      <w:r w:rsidRPr="00464D86">
        <w:rPr>
          <w:rFonts w:ascii="Times New Roman" w:hAnsi="Times New Roman" w:cs="Times New Roman"/>
          <w:i/>
          <w:iCs/>
          <w:sz w:val="24"/>
          <w:szCs w:val="24"/>
        </w:rPr>
        <w:t>Energy and Buildings</w:t>
      </w:r>
      <w:r w:rsidRPr="00464D86">
        <w:rPr>
          <w:rFonts w:ascii="Times New Roman" w:hAnsi="Times New Roman" w:cs="Times New Roman"/>
          <w:sz w:val="24"/>
          <w:szCs w:val="24"/>
        </w:rPr>
        <w:t>, 259, 111801.</w:t>
      </w:r>
    </w:p>
    <w:p w14:paraId="56CBB477" w14:textId="77777777" w:rsidR="001D6473" w:rsidRPr="001D6473" w:rsidRDefault="001D6473" w:rsidP="001D6473">
      <w:pPr>
        <w:pStyle w:val="ListParagraph"/>
        <w:rPr>
          <w:rFonts w:ascii="Times New Roman" w:hAnsi="Times New Roman" w:cs="Times New Roman"/>
          <w:sz w:val="24"/>
          <w:szCs w:val="24"/>
        </w:rPr>
      </w:pPr>
    </w:p>
    <w:p w14:paraId="35ECC198" w14:textId="77777777" w:rsidR="001D6473" w:rsidRPr="00464D86" w:rsidRDefault="001D6473" w:rsidP="001D6473">
      <w:pPr>
        <w:pStyle w:val="ListParagraph"/>
        <w:spacing w:line="360" w:lineRule="auto"/>
        <w:ind w:left="644"/>
        <w:rPr>
          <w:rFonts w:ascii="Times New Roman" w:hAnsi="Times New Roman" w:cs="Times New Roman"/>
          <w:sz w:val="24"/>
          <w:szCs w:val="24"/>
        </w:rPr>
      </w:pPr>
    </w:p>
    <w:p w14:paraId="00D5733B" w14:textId="7B334176" w:rsidR="00332B62" w:rsidRDefault="00332B62" w:rsidP="003B6E6E">
      <w:pPr>
        <w:pStyle w:val="ListParagraph"/>
        <w:numPr>
          <w:ilvl w:val="0"/>
          <w:numId w:val="3"/>
        </w:numPr>
        <w:spacing w:line="360" w:lineRule="auto"/>
        <w:rPr>
          <w:rFonts w:ascii="Times New Roman" w:hAnsi="Times New Roman" w:cs="Times New Roman"/>
          <w:sz w:val="24"/>
          <w:szCs w:val="24"/>
        </w:rPr>
      </w:pPr>
      <w:r w:rsidRPr="00464D86">
        <w:rPr>
          <w:rFonts w:ascii="Times New Roman" w:hAnsi="Times New Roman" w:cs="Times New Roman"/>
          <w:sz w:val="24"/>
          <w:szCs w:val="24"/>
        </w:rPr>
        <w:t>This paper focuses on the use of AI, including deep learning, to optimize energy efficiency in building designs, demonstrating the broader applications of AI in sustainable design.</w:t>
      </w:r>
    </w:p>
    <w:p w14:paraId="2771CD26" w14:textId="77777777" w:rsidR="001D6473" w:rsidRPr="00464D86" w:rsidRDefault="001D6473" w:rsidP="001D6473">
      <w:pPr>
        <w:pStyle w:val="ListParagraph"/>
        <w:spacing w:line="360" w:lineRule="auto"/>
        <w:ind w:left="644"/>
        <w:rPr>
          <w:rFonts w:ascii="Times New Roman" w:hAnsi="Times New Roman" w:cs="Times New Roman"/>
          <w:sz w:val="24"/>
          <w:szCs w:val="24"/>
        </w:rPr>
      </w:pPr>
    </w:p>
    <w:p w14:paraId="309836D3" w14:textId="2DCF7CD6" w:rsidR="00332B62" w:rsidRDefault="00332B62" w:rsidP="003B6E6E">
      <w:pPr>
        <w:pStyle w:val="ListParagraph"/>
        <w:numPr>
          <w:ilvl w:val="0"/>
          <w:numId w:val="3"/>
        </w:numPr>
        <w:spacing w:line="360" w:lineRule="auto"/>
        <w:rPr>
          <w:rFonts w:ascii="Times New Roman" w:hAnsi="Times New Roman" w:cs="Times New Roman"/>
          <w:sz w:val="24"/>
          <w:szCs w:val="24"/>
        </w:rPr>
      </w:pPr>
      <w:r w:rsidRPr="001D6473">
        <w:rPr>
          <w:rFonts w:ascii="Times New Roman" w:hAnsi="Times New Roman" w:cs="Times New Roman"/>
          <w:sz w:val="24"/>
          <w:szCs w:val="24"/>
        </w:rPr>
        <w:t xml:space="preserve">ISO 50001:2018. (2018). </w:t>
      </w:r>
      <w:r w:rsidRPr="001D6473">
        <w:rPr>
          <w:rFonts w:ascii="Times New Roman" w:hAnsi="Times New Roman" w:cs="Times New Roman"/>
          <w:i/>
          <w:iCs/>
          <w:sz w:val="24"/>
          <w:szCs w:val="24"/>
        </w:rPr>
        <w:t>Energy Management Systems – Requirements with Guidance for Use</w:t>
      </w:r>
      <w:r w:rsidRPr="001D6473">
        <w:rPr>
          <w:rFonts w:ascii="Times New Roman" w:hAnsi="Times New Roman" w:cs="Times New Roman"/>
          <w:sz w:val="24"/>
          <w:szCs w:val="24"/>
        </w:rPr>
        <w:t>. International Organization for Standardization (ISO).</w:t>
      </w:r>
    </w:p>
    <w:p w14:paraId="0F50E534" w14:textId="77777777" w:rsidR="001D6473" w:rsidRPr="001D6473" w:rsidRDefault="001D6473" w:rsidP="001D6473">
      <w:pPr>
        <w:pStyle w:val="ListParagraph"/>
        <w:rPr>
          <w:rFonts w:ascii="Times New Roman" w:hAnsi="Times New Roman" w:cs="Times New Roman"/>
          <w:sz w:val="24"/>
          <w:szCs w:val="24"/>
        </w:rPr>
      </w:pPr>
    </w:p>
    <w:p w14:paraId="1FCCCFE9" w14:textId="696DE838" w:rsidR="001D6473" w:rsidRPr="001D6473" w:rsidRDefault="001D6473" w:rsidP="001D6473">
      <w:pPr>
        <w:pStyle w:val="ListParagraph"/>
        <w:spacing w:line="360" w:lineRule="auto"/>
        <w:ind w:left="644"/>
        <w:rPr>
          <w:rFonts w:ascii="Times New Roman" w:hAnsi="Times New Roman" w:cs="Times New Roman"/>
          <w:sz w:val="24"/>
          <w:szCs w:val="24"/>
        </w:rPr>
      </w:pPr>
    </w:p>
    <w:p w14:paraId="2521E2D0" w14:textId="77777777" w:rsidR="00901C10" w:rsidRDefault="00901C10" w:rsidP="003D530A">
      <w:pPr>
        <w:spacing w:line="360" w:lineRule="auto"/>
        <w:rPr>
          <w:rFonts w:ascii="Times New Roman" w:hAnsi="Times New Roman" w:cs="Times New Roman"/>
          <w:sz w:val="24"/>
          <w:szCs w:val="24"/>
        </w:rPr>
      </w:pPr>
    </w:p>
    <w:p w14:paraId="4A72396E" w14:textId="77777777" w:rsidR="00901C10" w:rsidRDefault="00901C10" w:rsidP="003D530A">
      <w:pPr>
        <w:spacing w:line="360" w:lineRule="auto"/>
        <w:rPr>
          <w:rFonts w:ascii="Times New Roman" w:hAnsi="Times New Roman" w:cs="Times New Roman"/>
          <w:sz w:val="24"/>
          <w:szCs w:val="24"/>
        </w:rPr>
      </w:pPr>
    </w:p>
    <w:p w14:paraId="1C8E9F28" w14:textId="77777777" w:rsidR="00901C10" w:rsidRDefault="00901C10" w:rsidP="003D530A">
      <w:pPr>
        <w:spacing w:line="360" w:lineRule="auto"/>
        <w:rPr>
          <w:rFonts w:ascii="Times New Roman" w:hAnsi="Times New Roman" w:cs="Times New Roman"/>
          <w:sz w:val="24"/>
          <w:szCs w:val="24"/>
        </w:rPr>
      </w:pPr>
    </w:p>
    <w:p w14:paraId="141C8BCD" w14:textId="77777777" w:rsidR="00901C10" w:rsidRDefault="00901C10" w:rsidP="003D530A">
      <w:pPr>
        <w:spacing w:line="360" w:lineRule="auto"/>
        <w:rPr>
          <w:rFonts w:ascii="Times New Roman" w:hAnsi="Times New Roman" w:cs="Times New Roman"/>
          <w:sz w:val="24"/>
          <w:szCs w:val="24"/>
        </w:rPr>
      </w:pPr>
    </w:p>
    <w:p w14:paraId="7E9C158A" w14:textId="77777777" w:rsidR="00901C10" w:rsidRDefault="00901C10" w:rsidP="003D530A">
      <w:pPr>
        <w:spacing w:line="360" w:lineRule="auto"/>
        <w:rPr>
          <w:rFonts w:ascii="Times New Roman" w:hAnsi="Times New Roman" w:cs="Times New Roman"/>
          <w:sz w:val="24"/>
          <w:szCs w:val="24"/>
        </w:rPr>
      </w:pPr>
    </w:p>
    <w:p w14:paraId="454007AD" w14:textId="77777777" w:rsidR="00901C10" w:rsidRDefault="00901C10" w:rsidP="003D530A">
      <w:pPr>
        <w:spacing w:line="360" w:lineRule="auto"/>
        <w:rPr>
          <w:rFonts w:ascii="Times New Roman" w:hAnsi="Times New Roman" w:cs="Times New Roman"/>
          <w:sz w:val="24"/>
          <w:szCs w:val="24"/>
        </w:rPr>
      </w:pPr>
    </w:p>
    <w:p w14:paraId="173CBCAC" w14:textId="77777777" w:rsidR="00901C10" w:rsidRDefault="00901C10" w:rsidP="003D530A">
      <w:pPr>
        <w:spacing w:line="360" w:lineRule="auto"/>
        <w:rPr>
          <w:rFonts w:ascii="Times New Roman" w:hAnsi="Times New Roman" w:cs="Times New Roman"/>
          <w:sz w:val="24"/>
          <w:szCs w:val="24"/>
        </w:rPr>
      </w:pPr>
    </w:p>
    <w:p w14:paraId="09C80715" w14:textId="77777777" w:rsidR="00901C10" w:rsidRDefault="00901C10" w:rsidP="003D530A">
      <w:pPr>
        <w:spacing w:line="360" w:lineRule="auto"/>
        <w:rPr>
          <w:rFonts w:ascii="Times New Roman" w:hAnsi="Times New Roman" w:cs="Times New Roman"/>
          <w:sz w:val="24"/>
          <w:szCs w:val="24"/>
        </w:rPr>
      </w:pPr>
    </w:p>
    <w:p w14:paraId="5FB9C08A" w14:textId="77777777" w:rsidR="00901C10" w:rsidRDefault="00901C10" w:rsidP="003D530A">
      <w:pPr>
        <w:spacing w:line="360" w:lineRule="auto"/>
        <w:rPr>
          <w:rFonts w:ascii="Times New Roman" w:hAnsi="Times New Roman" w:cs="Times New Roman"/>
          <w:sz w:val="24"/>
          <w:szCs w:val="24"/>
        </w:rPr>
      </w:pPr>
    </w:p>
    <w:p w14:paraId="7B8652B0" w14:textId="77777777" w:rsidR="00901C10" w:rsidRDefault="00901C10" w:rsidP="003D530A">
      <w:pPr>
        <w:spacing w:line="360" w:lineRule="auto"/>
        <w:rPr>
          <w:rFonts w:ascii="Times New Roman" w:hAnsi="Times New Roman" w:cs="Times New Roman"/>
          <w:sz w:val="24"/>
          <w:szCs w:val="24"/>
        </w:rPr>
      </w:pPr>
    </w:p>
    <w:p w14:paraId="236192B1" w14:textId="77777777" w:rsidR="00901C10" w:rsidRDefault="00901C10" w:rsidP="003D530A">
      <w:pPr>
        <w:spacing w:line="360" w:lineRule="auto"/>
        <w:rPr>
          <w:rFonts w:ascii="Times New Roman" w:hAnsi="Times New Roman" w:cs="Times New Roman"/>
          <w:sz w:val="24"/>
          <w:szCs w:val="24"/>
        </w:rPr>
      </w:pPr>
    </w:p>
    <w:p w14:paraId="0D0BCF84" w14:textId="77777777" w:rsidR="00901C10" w:rsidRDefault="00901C10" w:rsidP="003D530A">
      <w:pPr>
        <w:spacing w:line="360" w:lineRule="auto"/>
        <w:rPr>
          <w:rFonts w:ascii="Times New Roman" w:hAnsi="Times New Roman" w:cs="Times New Roman"/>
          <w:sz w:val="24"/>
          <w:szCs w:val="24"/>
        </w:rPr>
      </w:pPr>
    </w:p>
    <w:p w14:paraId="432D47AA" w14:textId="77777777" w:rsidR="00901C10" w:rsidRDefault="00901C10" w:rsidP="003D530A">
      <w:pPr>
        <w:spacing w:line="360" w:lineRule="auto"/>
        <w:rPr>
          <w:rFonts w:ascii="Times New Roman" w:hAnsi="Times New Roman" w:cs="Times New Roman"/>
          <w:sz w:val="24"/>
          <w:szCs w:val="24"/>
        </w:rPr>
      </w:pPr>
    </w:p>
    <w:p w14:paraId="41DCDE1D" w14:textId="2F5EF277" w:rsidR="00901C10" w:rsidRDefault="00901C10" w:rsidP="003D530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901C10">
        <w:rPr>
          <w:rFonts w:ascii="Times New Roman" w:hAnsi="Times New Roman" w:cs="Times New Roman"/>
          <w:b/>
          <w:bCs/>
          <w:sz w:val="28"/>
          <w:szCs w:val="28"/>
        </w:rPr>
        <w:t>Appendix</w:t>
      </w:r>
    </w:p>
    <w:p w14:paraId="750596B7" w14:textId="77777777" w:rsidR="0099165C" w:rsidRPr="0099165C" w:rsidRDefault="0099165C" w:rsidP="004D22E2">
      <w:pPr>
        <w:rPr>
          <w:rFonts w:ascii="Times New Roman" w:hAnsi="Times New Roman" w:cs="Times New Roman"/>
          <w:b/>
          <w:bCs/>
          <w:sz w:val="28"/>
          <w:szCs w:val="28"/>
        </w:rPr>
      </w:pPr>
      <w:r w:rsidRPr="0099165C">
        <w:rPr>
          <w:rFonts w:ascii="Times New Roman" w:hAnsi="Times New Roman" w:cs="Times New Roman"/>
          <w:b/>
          <w:bCs/>
          <w:sz w:val="28"/>
          <w:szCs w:val="28"/>
        </w:rPr>
        <w:t>Aluminium alloy</w:t>
      </w:r>
    </w:p>
    <w:p w14:paraId="2DBBE4BE" w14:textId="595C886E" w:rsidR="00562996" w:rsidRPr="00562996" w:rsidRDefault="000500A1" w:rsidP="00562996">
      <w:r w:rsidRPr="000500A1">
        <w:t>A</w:t>
      </w:r>
      <w:r w:rsidR="00562996" w:rsidRPr="00562996">
        <w:rPr>
          <w:sz w:val="24"/>
          <w:szCs w:val="24"/>
        </w:rPr>
        <w:t>luminium Alloy refers to a group of metal alloys made primarily of aluminium, with varying amounts of other elements, such as copper, manganese, silicon, magnesium, and zinc. These alloys are widely used in various engineering and manufacturing applications due to their excellent combination of light weight, strength, and resistance to corrosion</w:t>
      </w:r>
      <w:r w:rsidR="00562996" w:rsidRPr="00562996">
        <w:t>.</w:t>
      </w:r>
    </w:p>
    <w:p w14:paraId="1C430E37" w14:textId="77777777" w:rsidR="00562996" w:rsidRPr="00562996" w:rsidRDefault="00562996" w:rsidP="00562996">
      <w:pPr>
        <w:rPr>
          <w:b/>
          <w:bCs/>
          <w:sz w:val="28"/>
          <w:szCs w:val="28"/>
        </w:rPr>
      </w:pPr>
      <w:r w:rsidRPr="00562996">
        <w:rPr>
          <w:b/>
          <w:bCs/>
          <w:sz w:val="28"/>
          <w:szCs w:val="28"/>
        </w:rPr>
        <w:t>Types of Aluminium Alloys</w:t>
      </w:r>
    </w:p>
    <w:p w14:paraId="53850881" w14:textId="77777777" w:rsidR="00562996" w:rsidRPr="00562996" w:rsidRDefault="00562996" w:rsidP="00562996">
      <w:pPr>
        <w:rPr>
          <w:b/>
          <w:bCs/>
          <w:sz w:val="28"/>
          <w:szCs w:val="28"/>
        </w:rPr>
      </w:pPr>
      <w:r w:rsidRPr="00562996">
        <w:rPr>
          <w:b/>
          <w:bCs/>
          <w:sz w:val="28"/>
          <w:szCs w:val="28"/>
        </w:rPr>
        <w:t>Aluminium alloys are categorized into two main groups:</w:t>
      </w:r>
    </w:p>
    <w:p w14:paraId="31A4235E" w14:textId="42968B5D" w:rsidR="00562996" w:rsidRDefault="00562996" w:rsidP="003B6E6E">
      <w:pPr>
        <w:pStyle w:val="ListParagraph"/>
        <w:numPr>
          <w:ilvl w:val="0"/>
          <w:numId w:val="3"/>
        </w:numPr>
        <w:rPr>
          <w:sz w:val="24"/>
          <w:szCs w:val="24"/>
        </w:rPr>
      </w:pPr>
      <w:r w:rsidRPr="000500A1">
        <w:rPr>
          <w:sz w:val="24"/>
          <w:szCs w:val="24"/>
        </w:rPr>
        <w:t>Wrought Alloys: These are alloys that are worked into sheets, plates, foils, and structural components. They are denoted by a four-digit code system.</w:t>
      </w:r>
    </w:p>
    <w:p w14:paraId="508407E1" w14:textId="77777777" w:rsidR="0007075C" w:rsidRPr="000500A1" w:rsidRDefault="0007075C" w:rsidP="0007075C">
      <w:pPr>
        <w:pStyle w:val="ListParagraph"/>
        <w:ind w:left="644"/>
        <w:rPr>
          <w:sz w:val="24"/>
          <w:szCs w:val="24"/>
        </w:rPr>
      </w:pPr>
    </w:p>
    <w:p w14:paraId="00ED9336" w14:textId="62C4EE6C" w:rsidR="00562996" w:rsidRDefault="00562996" w:rsidP="003B6E6E">
      <w:pPr>
        <w:pStyle w:val="ListParagraph"/>
        <w:numPr>
          <w:ilvl w:val="0"/>
          <w:numId w:val="3"/>
        </w:numPr>
        <w:rPr>
          <w:sz w:val="24"/>
          <w:szCs w:val="24"/>
        </w:rPr>
      </w:pPr>
      <w:r w:rsidRPr="000500A1">
        <w:rPr>
          <w:sz w:val="24"/>
          <w:szCs w:val="24"/>
        </w:rPr>
        <w:t>1xxx Series: Pure aluminium (99% or higher). These alloys have excellent corrosion resistance and high electrical conductivity but are soft and low-strength. Commonly used in electrical conductors and chemical equipment.</w:t>
      </w:r>
    </w:p>
    <w:p w14:paraId="1511EE84" w14:textId="77777777" w:rsidR="0007075C" w:rsidRPr="0007075C" w:rsidRDefault="0007075C" w:rsidP="0007075C">
      <w:pPr>
        <w:pStyle w:val="ListParagraph"/>
        <w:rPr>
          <w:sz w:val="24"/>
          <w:szCs w:val="24"/>
        </w:rPr>
      </w:pPr>
    </w:p>
    <w:p w14:paraId="4F4B4138" w14:textId="77777777" w:rsidR="0007075C" w:rsidRPr="000500A1" w:rsidRDefault="0007075C" w:rsidP="0007075C">
      <w:pPr>
        <w:pStyle w:val="ListParagraph"/>
        <w:ind w:left="644"/>
        <w:rPr>
          <w:sz w:val="24"/>
          <w:szCs w:val="24"/>
        </w:rPr>
      </w:pPr>
    </w:p>
    <w:p w14:paraId="35352BBA" w14:textId="715D1325" w:rsidR="00562996" w:rsidRDefault="00562996" w:rsidP="003B6E6E">
      <w:pPr>
        <w:pStyle w:val="ListParagraph"/>
        <w:numPr>
          <w:ilvl w:val="0"/>
          <w:numId w:val="3"/>
        </w:numPr>
        <w:rPr>
          <w:sz w:val="24"/>
          <w:szCs w:val="24"/>
        </w:rPr>
      </w:pPr>
      <w:r w:rsidRPr="000500A1">
        <w:rPr>
          <w:sz w:val="24"/>
          <w:szCs w:val="24"/>
        </w:rPr>
        <w:t>2xxx Series: Aluminium-copper alloys, offering high strength and moderate corrosion resistance. Often used in aerospace and military applications.</w:t>
      </w:r>
    </w:p>
    <w:p w14:paraId="75D8156F" w14:textId="77777777" w:rsidR="0007075C" w:rsidRPr="000500A1" w:rsidRDefault="0007075C" w:rsidP="0007075C">
      <w:pPr>
        <w:pStyle w:val="ListParagraph"/>
        <w:ind w:left="644"/>
        <w:rPr>
          <w:sz w:val="24"/>
          <w:szCs w:val="24"/>
        </w:rPr>
      </w:pPr>
    </w:p>
    <w:p w14:paraId="53DB3F62" w14:textId="4CEE8478" w:rsidR="00562996" w:rsidRDefault="00562996" w:rsidP="003B6E6E">
      <w:pPr>
        <w:pStyle w:val="ListParagraph"/>
        <w:numPr>
          <w:ilvl w:val="0"/>
          <w:numId w:val="3"/>
        </w:numPr>
        <w:rPr>
          <w:sz w:val="24"/>
          <w:szCs w:val="24"/>
        </w:rPr>
      </w:pPr>
      <w:r w:rsidRPr="000500A1">
        <w:rPr>
          <w:sz w:val="24"/>
          <w:szCs w:val="24"/>
        </w:rPr>
        <w:t>3xxx Series: Aluminium-manganese alloys, known for good corrosion resistance and moderate strength. Typically used in roofing, siding, and heat exchangers.</w:t>
      </w:r>
    </w:p>
    <w:p w14:paraId="12FC1F37" w14:textId="77777777" w:rsidR="0007075C" w:rsidRPr="0007075C" w:rsidRDefault="0007075C" w:rsidP="0007075C">
      <w:pPr>
        <w:pStyle w:val="ListParagraph"/>
        <w:rPr>
          <w:sz w:val="24"/>
          <w:szCs w:val="24"/>
        </w:rPr>
      </w:pPr>
    </w:p>
    <w:p w14:paraId="10FB47BF" w14:textId="77777777" w:rsidR="0007075C" w:rsidRPr="000500A1" w:rsidRDefault="0007075C" w:rsidP="0007075C">
      <w:pPr>
        <w:pStyle w:val="ListParagraph"/>
        <w:ind w:left="644"/>
        <w:rPr>
          <w:sz w:val="24"/>
          <w:szCs w:val="24"/>
        </w:rPr>
      </w:pPr>
    </w:p>
    <w:p w14:paraId="1D1B7C84" w14:textId="3CAEAA3A" w:rsidR="00562996" w:rsidRPr="000500A1" w:rsidRDefault="00562996" w:rsidP="003B6E6E">
      <w:pPr>
        <w:pStyle w:val="ListParagraph"/>
        <w:numPr>
          <w:ilvl w:val="0"/>
          <w:numId w:val="3"/>
        </w:numPr>
        <w:rPr>
          <w:sz w:val="24"/>
          <w:szCs w:val="24"/>
        </w:rPr>
      </w:pPr>
      <w:r w:rsidRPr="000500A1">
        <w:rPr>
          <w:sz w:val="24"/>
          <w:szCs w:val="24"/>
        </w:rPr>
        <w:t>5xxx Series: Aluminium-magnesium alloys, providing excellent corrosion resistance, especially in marine environments. These alloys are used in shipbuilding and structural applications.</w:t>
      </w:r>
    </w:p>
    <w:p w14:paraId="72B96835" w14:textId="06C31163" w:rsidR="00562996" w:rsidRPr="0007075C" w:rsidRDefault="00562996" w:rsidP="0007075C">
      <w:pPr>
        <w:ind w:left="284"/>
        <w:rPr>
          <w:sz w:val="24"/>
          <w:szCs w:val="24"/>
        </w:rPr>
      </w:pPr>
    </w:p>
    <w:p w14:paraId="6C3EF5AD" w14:textId="77777777" w:rsidR="00562996" w:rsidRPr="00562996" w:rsidRDefault="00562996" w:rsidP="00562996">
      <w:pPr>
        <w:rPr>
          <w:b/>
          <w:bCs/>
          <w:sz w:val="28"/>
          <w:szCs w:val="28"/>
        </w:rPr>
      </w:pPr>
      <w:r w:rsidRPr="00562996">
        <w:rPr>
          <w:b/>
          <w:bCs/>
          <w:sz w:val="28"/>
          <w:szCs w:val="28"/>
        </w:rPr>
        <w:t>Properties of Aluminium Alloys</w:t>
      </w:r>
    </w:p>
    <w:p w14:paraId="33EFDB82" w14:textId="77777777" w:rsidR="00607180" w:rsidRPr="00562996" w:rsidRDefault="00562996" w:rsidP="003B6E6E">
      <w:pPr>
        <w:numPr>
          <w:ilvl w:val="0"/>
          <w:numId w:val="17"/>
        </w:numPr>
        <w:rPr>
          <w:sz w:val="24"/>
          <w:szCs w:val="24"/>
        </w:rPr>
      </w:pPr>
      <w:r w:rsidRPr="00562996">
        <w:rPr>
          <w:sz w:val="24"/>
          <w:szCs w:val="24"/>
        </w:rPr>
        <w:t xml:space="preserve">Lightweight: Aluminium is much lighter than many other metals, such as steel, making it </w:t>
      </w:r>
      <w:r w:rsidR="00607180" w:rsidRPr="00562996">
        <w:rPr>
          <w:sz w:val="24"/>
          <w:szCs w:val="24"/>
        </w:rPr>
        <w:t>lighter, which is crucial for energy efficiency in industries like automotive and aerospace.</w:t>
      </w:r>
    </w:p>
    <w:p w14:paraId="13C4D95B" w14:textId="77777777" w:rsidR="00607180" w:rsidRPr="00562996" w:rsidRDefault="00607180" w:rsidP="003B6E6E">
      <w:pPr>
        <w:numPr>
          <w:ilvl w:val="0"/>
          <w:numId w:val="17"/>
        </w:numPr>
        <w:rPr>
          <w:sz w:val="24"/>
          <w:szCs w:val="24"/>
        </w:rPr>
      </w:pPr>
      <w:r w:rsidRPr="00562996">
        <w:rPr>
          <w:sz w:val="24"/>
          <w:szCs w:val="24"/>
        </w:rPr>
        <w:t>Corrosion resistance: Aluminium alloys are naturally resistant to corrosion due to a protective oxide layer that forms on their surface. This makes them suitable for use in harsh environments, such as marine and chemical processing.</w:t>
      </w:r>
    </w:p>
    <w:p w14:paraId="01D32458" w14:textId="77777777" w:rsidR="00607180" w:rsidRPr="00562996" w:rsidRDefault="00607180" w:rsidP="003B6E6E">
      <w:pPr>
        <w:numPr>
          <w:ilvl w:val="0"/>
          <w:numId w:val="17"/>
        </w:numPr>
        <w:rPr>
          <w:sz w:val="24"/>
          <w:szCs w:val="24"/>
        </w:rPr>
      </w:pPr>
      <w:r w:rsidRPr="00562996">
        <w:rPr>
          <w:sz w:val="24"/>
          <w:szCs w:val="24"/>
        </w:rPr>
        <w:t>Formability and Machinability: Aluminium alloys can be easily formed and machined into various shapes, making them versatile for different types of manufacturing processes.</w:t>
      </w:r>
    </w:p>
    <w:p w14:paraId="1C2604DC" w14:textId="77777777" w:rsidR="00607180" w:rsidRPr="00562996" w:rsidRDefault="00607180" w:rsidP="003B6E6E">
      <w:pPr>
        <w:numPr>
          <w:ilvl w:val="0"/>
          <w:numId w:val="17"/>
        </w:numPr>
        <w:rPr>
          <w:sz w:val="24"/>
          <w:szCs w:val="24"/>
        </w:rPr>
      </w:pPr>
      <w:r w:rsidRPr="00562996">
        <w:rPr>
          <w:sz w:val="24"/>
          <w:szCs w:val="24"/>
        </w:rPr>
        <w:lastRenderedPageBreak/>
        <w:t>Recyclability: Aluminium is highly recyclable, and recycled aluminium can be reused without losing its properties, making it an environmentally friendly option.</w:t>
      </w:r>
    </w:p>
    <w:p w14:paraId="79952AF0" w14:textId="77777777" w:rsidR="00607180" w:rsidRPr="00562996" w:rsidRDefault="00607180" w:rsidP="003B6E6E">
      <w:pPr>
        <w:numPr>
          <w:ilvl w:val="0"/>
          <w:numId w:val="17"/>
        </w:numPr>
        <w:rPr>
          <w:sz w:val="24"/>
          <w:szCs w:val="24"/>
        </w:rPr>
      </w:pPr>
      <w:r w:rsidRPr="00562996">
        <w:rPr>
          <w:sz w:val="24"/>
          <w:szCs w:val="24"/>
        </w:rPr>
        <w:t>Electrical and Thermal Conductivity: Aluminium alloys are good conductors of heat and electricity, which makes them ideal for use in electrical wiring and heat exchangers.</w:t>
      </w:r>
    </w:p>
    <w:p w14:paraId="4663E489" w14:textId="6A9D20D0" w:rsidR="00562996" w:rsidRPr="00562996" w:rsidRDefault="00562996" w:rsidP="003B6E6E">
      <w:pPr>
        <w:numPr>
          <w:ilvl w:val="0"/>
          <w:numId w:val="17"/>
        </w:numPr>
        <w:rPr>
          <w:sz w:val="24"/>
          <w:szCs w:val="24"/>
        </w:rPr>
      </w:pPr>
      <w:r w:rsidRPr="00562996">
        <w:rPr>
          <w:sz w:val="24"/>
          <w:szCs w:val="24"/>
        </w:rPr>
        <w:t>ideal for applications where weight is a concern, such as in transportation and aerospace.</w:t>
      </w:r>
    </w:p>
    <w:p w14:paraId="7388D2D0" w14:textId="58EC73EA" w:rsidR="00607180" w:rsidRPr="007B0D5B" w:rsidRDefault="00562996" w:rsidP="003B6E6E">
      <w:pPr>
        <w:numPr>
          <w:ilvl w:val="0"/>
          <w:numId w:val="17"/>
        </w:numPr>
        <w:rPr>
          <w:sz w:val="24"/>
          <w:szCs w:val="24"/>
        </w:rPr>
      </w:pPr>
      <w:r w:rsidRPr="00562996">
        <w:rPr>
          <w:sz w:val="24"/>
          <w:szCs w:val="24"/>
        </w:rPr>
        <w:t>Strength-to-weight ratio: Some aluminium alloys can be as strong as steel but are much</w:t>
      </w:r>
    </w:p>
    <w:p w14:paraId="55AF720D" w14:textId="49343958" w:rsidR="00562996" w:rsidRPr="00562996" w:rsidRDefault="00562996" w:rsidP="00607180">
      <w:pPr>
        <w:ind w:left="360"/>
        <w:rPr>
          <w:b/>
          <w:bCs/>
          <w:sz w:val="28"/>
          <w:szCs w:val="28"/>
        </w:rPr>
      </w:pPr>
      <w:r w:rsidRPr="00562996">
        <w:rPr>
          <w:b/>
          <w:bCs/>
          <w:sz w:val="28"/>
          <w:szCs w:val="28"/>
        </w:rPr>
        <w:t>Applications of Aluminium Alloys</w:t>
      </w:r>
    </w:p>
    <w:p w14:paraId="46B75150" w14:textId="545AF8D4" w:rsidR="00562996" w:rsidRDefault="00562996" w:rsidP="003B6E6E">
      <w:pPr>
        <w:pStyle w:val="ListParagraph"/>
        <w:numPr>
          <w:ilvl w:val="0"/>
          <w:numId w:val="17"/>
        </w:numPr>
        <w:rPr>
          <w:sz w:val="24"/>
          <w:szCs w:val="24"/>
        </w:rPr>
      </w:pPr>
      <w:r w:rsidRPr="003B6E6E">
        <w:rPr>
          <w:sz w:val="24"/>
          <w:szCs w:val="24"/>
        </w:rPr>
        <w:t>Aerospace: Aluminium alloys are critical in aerospace applications due to their lightweight and strength. They are used in aircraft frames, wings, fuselages, and other components.</w:t>
      </w:r>
    </w:p>
    <w:p w14:paraId="71212445" w14:textId="77777777" w:rsidR="003B6E6E" w:rsidRPr="003B6E6E" w:rsidRDefault="003B6E6E" w:rsidP="003B6E6E">
      <w:pPr>
        <w:pStyle w:val="ListParagraph"/>
        <w:rPr>
          <w:sz w:val="24"/>
          <w:szCs w:val="24"/>
        </w:rPr>
      </w:pPr>
    </w:p>
    <w:p w14:paraId="01B735D2" w14:textId="38209E22" w:rsidR="00562996" w:rsidRDefault="00562996" w:rsidP="003B6E6E">
      <w:pPr>
        <w:pStyle w:val="ListParagraph"/>
        <w:numPr>
          <w:ilvl w:val="0"/>
          <w:numId w:val="17"/>
        </w:numPr>
        <w:rPr>
          <w:sz w:val="24"/>
          <w:szCs w:val="24"/>
        </w:rPr>
      </w:pPr>
      <w:r w:rsidRPr="003B6E6E">
        <w:rPr>
          <w:sz w:val="24"/>
          <w:szCs w:val="24"/>
        </w:rPr>
        <w:t>Automotive: In the automotive industry, aluminium alloys are used to reduce vehicle weight, improving fuel efficiency and performance. They are found in body panels, engine blocks, wheels, and suspension components.</w:t>
      </w:r>
    </w:p>
    <w:p w14:paraId="5605CFC1" w14:textId="77777777" w:rsidR="003B6E6E" w:rsidRPr="003B6E6E" w:rsidRDefault="003B6E6E" w:rsidP="003B6E6E">
      <w:pPr>
        <w:pStyle w:val="ListParagraph"/>
        <w:rPr>
          <w:sz w:val="24"/>
          <w:szCs w:val="24"/>
        </w:rPr>
      </w:pPr>
    </w:p>
    <w:p w14:paraId="6C985EE7" w14:textId="357A795B" w:rsidR="00562996" w:rsidRDefault="00562996" w:rsidP="003B6E6E">
      <w:pPr>
        <w:pStyle w:val="ListParagraph"/>
        <w:numPr>
          <w:ilvl w:val="0"/>
          <w:numId w:val="17"/>
        </w:numPr>
        <w:rPr>
          <w:sz w:val="24"/>
          <w:szCs w:val="24"/>
        </w:rPr>
      </w:pPr>
      <w:r w:rsidRPr="003B6E6E">
        <w:rPr>
          <w:sz w:val="24"/>
          <w:szCs w:val="24"/>
        </w:rPr>
        <w:t>Marine: Due to their excellent resistance to corrosion in seawater, aluminium alloys are widely used in shipbuilding, offshore structures, and marine equipment.</w:t>
      </w:r>
    </w:p>
    <w:p w14:paraId="7DF5316F" w14:textId="77777777" w:rsidR="003B6E6E" w:rsidRPr="003B6E6E" w:rsidRDefault="003B6E6E" w:rsidP="003B6E6E">
      <w:pPr>
        <w:pStyle w:val="ListParagraph"/>
        <w:rPr>
          <w:sz w:val="24"/>
          <w:szCs w:val="24"/>
        </w:rPr>
      </w:pPr>
    </w:p>
    <w:p w14:paraId="6B2837FE" w14:textId="5D70B35E" w:rsidR="00562996" w:rsidRDefault="00562996" w:rsidP="003B6E6E">
      <w:pPr>
        <w:pStyle w:val="ListParagraph"/>
        <w:numPr>
          <w:ilvl w:val="0"/>
          <w:numId w:val="17"/>
        </w:numPr>
        <w:rPr>
          <w:sz w:val="24"/>
          <w:szCs w:val="24"/>
        </w:rPr>
      </w:pPr>
      <w:r w:rsidRPr="003B6E6E">
        <w:rPr>
          <w:sz w:val="24"/>
          <w:szCs w:val="24"/>
        </w:rPr>
        <w:t>Electronics: Aluminium is commonly used in the manufacturing of electronic components, such as heat sinks and casings, due to its good thermal conductivity.</w:t>
      </w:r>
    </w:p>
    <w:p w14:paraId="7F850FA2" w14:textId="77777777" w:rsidR="003B6E6E" w:rsidRPr="003B6E6E" w:rsidRDefault="003B6E6E" w:rsidP="003B6E6E">
      <w:pPr>
        <w:pStyle w:val="ListParagraph"/>
        <w:rPr>
          <w:sz w:val="24"/>
          <w:szCs w:val="24"/>
        </w:rPr>
      </w:pPr>
    </w:p>
    <w:p w14:paraId="0DF15CE2" w14:textId="77777777" w:rsidR="003B6E6E" w:rsidRPr="003B6E6E" w:rsidRDefault="003B6E6E" w:rsidP="003B6E6E">
      <w:pPr>
        <w:pStyle w:val="ListParagraph"/>
        <w:rPr>
          <w:sz w:val="24"/>
          <w:szCs w:val="24"/>
        </w:rPr>
      </w:pPr>
    </w:p>
    <w:p w14:paraId="00F8FE38" w14:textId="0B04391E" w:rsidR="00562996" w:rsidRPr="00562996" w:rsidRDefault="00562996" w:rsidP="003B6E6E">
      <w:pPr>
        <w:pStyle w:val="ListParagraph"/>
        <w:numPr>
          <w:ilvl w:val="0"/>
          <w:numId w:val="17"/>
        </w:numPr>
      </w:pPr>
      <w:r w:rsidRPr="003B6E6E">
        <w:rPr>
          <w:sz w:val="24"/>
          <w:szCs w:val="24"/>
        </w:rPr>
        <w:t>Packaging: Aluminium foil and containers are widely used in packaging, particularly in the food industry, due to its non-corrosive nature and barrier properties</w:t>
      </w:r>
      <w:r w:rsidRPr="00562996">
        <w:t>.</w:t>
      </w:r>
    </w:p>
    <w:p w14:paraId="6B3D5008" w14:textId="77777777" w:rsidR="00562996" w:rsidRPr="00562996" w:rsidRDefault="00562996" w:rsidP="00562996">
      <w:pPr>
        <w:rPr>
          <w:b/>
          <w:bCs/>
          <w:sz w:val="28"/>
          <w:szCs w:val="28"/>
        </w:rPr>
      </w:pPr>
      <w:r w:rsidRPr="00562996">
        <w:rPr>
          <w:b/>
          <w:bCs/>
          <w:sz w:val="28"/>
          <w:szCs w:val="28"/>
        </w:rPr>
        <w:t>Advantages of Using Aluminium Alloys</w:t>
      </w:r>
    </w:p>
    <w:p w14:paraId="2A342AC2" w14:textId="6AFFAB54" w:rsidR="00562996" w:rsidRPr="00562996" w:rsidRDefault="00562996" w:rsidP="003B6E6E">
      <w:pPr>
        <w:numPr>
          <w:ilvl w:val="0"/>
          <w:numId w:val="18"/>
        </w:numPr>
        <w:rPr>
          <w:sz w:val="24"/>
          <w:szCs w:val="24"/>
        </w:rPr>
      </w:pPr>
      <w:r w:rsidRPr="00562996">
        <w:rPr>
          <w:sz w:val="24"/>
          <w:szCs w:val="24"/>
        </w:rPr>
        <w:t>Weight reduction: Due to their low density, aluminium alloys significantly reduce the weight of the structures or vehicles in which they are used. This contributes to better fuel efficiency performance, particularly in automotive and aerospace applications.</w:t>
      </w:r>
    </w:p>
    <w:p w14:paraId="2E59306A" w14:textId="77777777" w:rsidR="00562996" w:rsidRPr="00562996" w:rsidRDefault="00562996" w:rsidP="003B6E6E">
      <w:pPr>
        <w:numPr>
          <w:ilvl w:val="0"/>
          <w:numId w:val="18"/>
        </w:numPr>
        <w:rPr>
          <w:sz w:val="24"/>
          <w:szCs w:val="24"/>
        </w:rPr>
      </w:pPr>
      <w:r w:rsidRPr="00562996">
        <w:rPr>
          <w:sz w:val="24"/>
          <w:szCs w:val="24"/>
        </w:rPr>
        <w:t>Cost-effectiveness: Aluminium is abundant and relatively inexpensive compared to other lightweight materials like titanium. Additionally, its recyclability makes it cost-effective in the long term.</w:t>
      </w:r>
    </w:p>
    <w:p w14:paraId="2EA3277A" w14:textId="77777777" w:rsidR="00562996" w:rsidRPr="00562996" w:rsidRDefault="00562996" w:rsidP="003B6E6E">
      <w:pPr>
        <w:numPr>
          <w:ilvl w:val="0"/>
          <w:numId w:val="18"/>
        </w:numPr>
        <w:rPr>
          <w:sz w:val="24"/>
          <w:szCs w:val="24"/>
        </w:rPr>
      </w:pPr>
      <w:r w:rsidRPr="00562996">
        <w:rPr>
          <w:sz w:val="24"/>
          <w:szCs w:val="24"/>
        </w:rPr>
        <w:t>Improved efficiency: Lightweight structures reduce energy consumption, enhance the speed and handling of vehicles, and improve operational efficiency in machinery and equipment.</w:t>
      </w:r>
    </w:p>
    <w:p w14:paraId="2E8CF60C" w14:textId="77777777" w:rsidR="00607180" w:rsidRPr="003B6E6E" w:rsidRDefault="00607180" w:rsidP="00607180">
      <w:pPr>
        <w:rPr>
          <w:rFonts w:ascii="Times New Roman" w:hAnsi="Times New Roman" w:cs="Times New Roman"/>
          <w:b/>
          <w:bCs/>
          <w:sz w:val="24"/>
          <w:szCs w:val="24"/>
        </w:rPr>
      </w:pPr>
    </w:p>
    <w:p w14:paraId="66C4447E" w14:textId="77777777" w:rsidR="00562996" w:rsidRDefault="00562996" w:rsidP="004D22E2"/>
    <w:p w14:paraId="3DC5E54A" w14:textId="0F135EB3" w:rsidR="0099165C" w:rsidRDefault="00D53511" w:rsidP="004D22E2">
      <w:pPr>
        <w:rPr>
          <w:rFonts w:ascii="Times New Roman" w:hAnsi="Times New Roman" w:cs="Times New Roman"/>
          <w:b/>
          <w:bCs/>
          <w:sz w:val="28"/>
          <w:szCs w:val="28"/>
        </w:rPr>
      </w:pPr>
      <w:r w:rsidRPr="00D53511">
        <w:rPr>
          <w:rFonts w:ascii="Times New Roman" w:hAnsi="Times New Roman" w:cs="Times New Roman"/>
          <w:b/>
          <w:bCs/>
          <w:sz w:val="28"/>
          <w:szCs w:val="28"/>
        </w:rPr>
        <w:t xml:space="preserve">Carbon </w:t>
      </w:r>
      <w:r w:rsidR="007907BB" w:rsidRPr="00D53511">
        <w:rPr>
          <w:rFonts w:ascii="Times New Roman" w:hAnsi="Times New Roman" w:cs="Times New Roman"/>
          <w:b/>
          <w:bCs/>
          <w:sz w:val="28"/>
          <w:szCs w:val="28"/>
        </w:rPr>
        <w:t>fibber</w:t>
      </w:r>
    </w:p>
    <w:p w14:paraId="28A93432" w14:textId="77777777" w:rsidR="00042EE8" w:rsidRPr="00042EE8" w:rsidRDefault="00042EE8" w:rsidP="00042EE8">
      <w:pPr>
        <w:spacing w:line="360" w:lineRule="auto"/>
        <w:rPr>
          <w:rFonts w:ascii="Times New Roman" w:hAnsi="Times New Roman" w:cs="Times New Roman"/>
          <w:sz w:val="24"/>
          <w:szCs w:val="24"/>
        </w:rPr>
      </w:pPr>
      <w:r w:rsidRPr="00042EE8">
        <w:rPr>
          <w:rFonts w:ascii="Times New Roman" w:hAnsi="Times New Roman" w:cs="Times New Roman"/>
          <w:sz w:val="24"/>
          <w:szCs w:val="24"/>
        </w:rPr>
        <w:t>Carbon Fiber is a high-performance material made primarily of carbon atoms arranged in a crystal structure, giving it exceptional strength and stiffness-to-weight ratio. It is produced by heating a precursor material (usually polyacrylonitrile, PAN) to high temperatures in a process called carbonization. The result is a material that is both lightweight and incredibly strong, making it ideal for a variety of demanding applications in industries like aerospace, automotive, sports, and renewable energy.</w:t>
      </w:r>
    </w:p>
    <w:p w14:paraId="7E4438DA" w14:textId="77777777" w:rsidR="00042EE8" w:rsidRPr="00042EE8" w:rsidRDefault="00042EE8" w:rsidP="00042EE8">
      <w:pPr>
        <w:spacing w:line="360" w:lineRule="auto"/>
        <w:rPr>
          <w:rFonts w:ascii="Times New Roman" w:hAnsi="Times New Roman" w:cs="Times New Roman"/>
          <w:b/>
          <w:bCs/>
          <w:sz w:val="24"/>
          <w:szCs w:val="24"/>
        </w:rPr>
      </w:pPr>
      <w:r w:rsidRPr="00042EE8">
        <w:rPr>
          <w:rFonts w:ascii="Times New Roman" w:hAnsi="Times New Roman" w:cs="Times New Roman"/>
          <w:b/>
          <w:bCs/>
          <w:sz w:val="24"/>
          <w:szCs w:val="24"/>
        </w:rPr>
        <w:t>Properties of Carbon Fiber</w:t>
      </w:r>
    </w:p>
    <w:p w14:paraId="1A460978" w14:textId="6193EE4F" w:rsidR="00042EE8" w:rsidRPr="00042EE8" w:rsidRDefault="00042EE8" w:rsidP="003B6E6E">
      <w:pPr>
        <w:numPr>
          <w:ilvl w:val="0"/>
          <w:numId w:val="19"/>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High Strength-to-Weight Ratio: One of the most defining properties of carbon </w:t>
      </w:r>
      <w:r w:rsidR="00F77A18" w:rsidRPr="00042EE8">
        <w:rPr>
          <w:rFonts w:ascii="Times New Roman" w:hAnsi="Times New Roman" w:cs="Times New Roman"/>
          <w:sz w:val="24"/>
          <w:szCs w:val="24"/>
        </w:rPr>
        <w:t>fibres</w:t>
      </w:r>
      <w:r w:rsidRPr="00042EE8">
        <w:rPr>
          <w:rFonts w:ascii="Times New Roman" w:hAnsi="Times New Roman" w:cs="Times New Roman"/>
          <w:sz w:val="24"/>
          <w:szCs w:val="24"/>
        </w:rPr>
        <w:t xml:space="preserve"> is its strength relative to its weight. It is much stronger than steel or </w:t>
      </w:r>
      <w:r w:rsidR="00F77A18" w:rsidRPr="00042EE8">
        <w:rPr>
          <w:rFonts w:ascii="Times New Roman" w:hAnsi="Times New Roman" w:cs="Times New Roman"/>
          <w:sz w:val="24"/>
          <w:szCs w:val="24"/>
        </w:rPr>
        <w:t>aluminium</w:t>
      </w:r>
      <w:r w:rsidRPr="00042EE8">
        <w:rPr>
          <w:rFonts w:ascii="Times New Roman" w:hAnsi="Times New Roman" w:cs="Times New Roman"/>
          <w:sz w:val="24"/>
          <w:szCs w:val="24"/>
        </w:rPr>
        <w:t xml:space="preserve"> for the same weight, which makes it ideal for applications that require both strength and lightness.</w:t>
      </w:r>
    </w:p>
    <w:p w14:paraId="0BE60741" w14:textId="05B8CF6B" w:rsidR="00042EE8" w:rsidRPr="00042EE8" w:rsidRDefault="00042EE8" w:rsidP="003B6E6E">
      <w:pPr>
        <w:numPr>
          <w:ilvl w:val="0"/>
          <w:numId w:val="19"/>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Stiffness: Carbon </w:t>
      </w:r>
      <w:r w:rsidR="00F77A18" w:rsidRPr="00042EE8">
        <w:rPr>
          <w:rFonts w:ascii="Times New Roman" w:hAnsi="Times New Roman" w:cs="Times New Roman"/>
          <w:sz w:val="24"/>
          <w:szCs w:val="24"/>
        </w:rPr>
        <w:t>Fiber</w:t>
      </w:r>
      <w:r w:rsidRPr="00042EE8">
        <w:rPr>
          <w:rFonts w:ascii="Times New Roman" w:hAnsi="Times New Roman" w:cs="Times New Roman"/>
          <w:sz w:val="24"/>
          <w:szCs w:val="24"/>
        </w:rPr>
        <w:t xml:space="preserve"> is very stiff and resists deformation. It has a higher modulus of elasticity (stiffness) than many metals, which makes it suitable for structural applications where rigidity is needed.</w:t>
      </w:r>
    </w:p>
    <w:p w14:paraId="12B1071B" w14:textId="65E2C184" w:rsidR="00042EE8" w:rsidRPr="00042EE8" w:rsidRDefault="00042EE8" w:rsidP="003B6E6E">
      <w:pPr>
        <w:numPr>
          <w:ilvl w:val="0"/>
          <w:numId w:val="19"/>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Low Density: Carbon </w:t>
      </w:r>
      <w:r w:rsidR="00F77A18" w:rsidRPr="00042EE8">
        <w:rPr>
          <w:rFonts w:ascii="Times New Roman" w:hAnsi="Times New Roman" w:cs="Times New Roman"/>
          <w:sz w:val="24"/>
          <w:szCs w:val="24"/>
        </w:rPr>
        <w:t>finer</w:t>
      </w:r>
      <w:r w:rsidRPr="00042EE8">
        <w:rPr>
          <w:rFonts w:ascii="Times New Roman" w:hAnsi="Times New Roman" w:cs="Times New Roman"/>
          <w:sz w:val="24"/>
          <w:szCs w:val="24"/>
        </w:rPr>
        <w:t xml:space="preserve"> has a very low density, making it much lighter than metals like steel or </w:t>
      </w:r>
      <w:r w:rsidR="00F77A18" w:rsidRPr="00042EE8">
        <w:rPr>
          <w:rFonts w:ascii="Times New Roman" w:hAnsi="Times New Roman" w:cs="Times New Roman"/>
          <w:sz w:val="24"/>
          <w:szCs w:val="24"/>
        </w:rPr>
        <w:t>aluminium</w:t>
      </w:r>
      <w:r w:rsidRPr="00042EE8">
        <w:rPr>
          <w:rFonts w:ascii="Times New Roman" w:hAnsi="Times New Roman" w:cs="Times New Roman"/>
          <w:sz w:val="24"/>
          <w:szCs w:val="24"/>
        </w:rPr>
        <w:t>. This makes it useful in applications where weight reduction is critical.</w:t>
      </w:r>
    </w:p>
    <w:p w14:paraId="2C6A5D05" w14:textId="1F79081E" w:rsidR="00042EE8" w:rsidRPr="00042EE8" w:rsidRDefault="00042EE8" w:rsidP="003B6E6E">
      <w:pPr>
        <w:numPr>
          <w:ilvl w:val="0"/>
          <w:numId w:val="19"/>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Corrosion Resistance: Unlike metals, carbon </w:t>
      </w:r>
      <w:r w:rsidR="007907BB" w:rsidRPr="00042EE8">
        <w:rPr>
          <w:rFonts w:ascii="Times New Roman" w:hAnsi="Times New Roman" w:cs="Times New Roman"/>
          <w:sz w:val="24"/>
          <w:szCs w:val="24"/>
        </w:rPr>
        <w:t>fibres</w:t>
      </w:r>
      <w:r w:rsidRPr="00042EE8">
        <w:rPr>
          <w:rFonts w:ascii="Times New Roman" w:hAnsi="Times New Roman" w:cs="Times New Roman"/>
          <w:sz w:val="24"/>
          <w:szCs w:val="24"/>
        </w:rPr>
        <w:t xml:space="preserve"> </w:t>
      </w:r>
      <w:proofErr w:type="gramStart"/>
      <w:r w:rsidRPr="00042EE8">
        <w:rPr>
          <w:rFonts w:ascii="Times New Roman" w:hAnsi="Times New Roman" w:cs="Times New Roman"/>
          <w:sz w:val="24"/>
          <w:szCs w:val="24"/>
        </w:rPr>
        <w:t>is</w:t>
      </w:r>
      <w:proofErr w:type="gramEnd"/>
      <w:r w:rsidRPr="00042EE8">
        <w:rPr>
          <w:rFonts w:ascii="Times New Roman" w:hAnsi="Times New Roman" w:cs="Times New Roman"/>
          <w:sz w:val="24"/>
          <w:szCs w:val="24"/>
        </w:rPr>
        <w:t xml:space="preserve"> resistant to corrosion from environmental factors such as moisture, chemicals, and UV radiation.</w:t>
      </w:r>
    </w:p>
    <w:p w14:paraId="077F43DD" w14:textId="5878B054" w:rsidR="00042EE8" w:rsidRPr="00042EE8" w:rsidRDefault="00042EE8" w:rsidP="003B6E6E">
      <w:pPr>
        <w:numPr>
          <w:ilvl w:val="0"/>
          <w:numId w:val="19"/>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High Thermal Conductivity: Carbon </w:t>
      </w:r>
      <w:r w:rsidR="00F77A18" w:rsidRPr="00042EE8">
        <w:rPr>
          <w:rFonts w:ascii="Times New Roman" w:hAnsi="Times New Roman" w:cs="Times New Roman"/>
          <w:sz w:val="24"/>
          <w:szCs w:val="24"/>
        </w:rPr>
        <w:t>fibre</w:t>
      </w:r>
      <w:r w:rsidRPr="00042EE8">
        <w:rPr>
          <w:rFonts w:ascii="Times New Roman" w:hAnsi="Times New Roman" w:cs="Times New Roman"/>
          <w:sz w:val="24"/>
          <w:szCs w:val="24"/>
        </w:rPr>
        <w:t xml:space="preserve"> has good thermal conductivity, allowing it to dissipate heat efficiently. However, it is less effective as an insulator compared to some metals.</w:t>
      </w:r>
    </w:p>
    <w:p w14:paraId="385B2DDB" w14:textId="4C43AE3C" w:rsidR="00042EE8" w:rsidRDefault="00042EE8" w:rsidP="003B6E6E">
      <w:pPr>
        <w:numPr>
          <w:ilvl w:val="0"/>
          <w:numId w:val="19"/>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Fatigue Resistance: Carbon </w:t>
      </w:r>
      <w:r w:rsidR="00F77A18" w:rsidRPr="00042EE8">
        <w:rPr>
          <w:rFonts w:ascii="Times New Roman" w:hAnsi="Times New Roman" w:cs="Times New Roman"/>
          <w:sz w:val="24"/>
          <w:szCs w:val="24"/>
        </w:rPr>
        <w:t>fibre</w:t>
      </w:r>
      <w:r w:rsidRPr="00042EE8">
        <w:rPr>
          <w:rFonts w:ascii="Times New Roman" w:hAnsi="Times New Roman" w:cs="Times New Roman"/>
          <w:sz w:val="24"/>
          <w:szCs w:val="24"/>
        </w:rPr>
        <w:t xml:space="preserve"> structures are highly resistant to fatigue, making them ideal for applications that experience repeated loading and unloading, such as in aircraft and automotive components.</w:t>
      </w:r>
    </w:p>
    <w:p w14:paraId="55635D5E" w14:textId="77777777" w:rsidR="0047319C" w:rsidRDefault="0047319C" w:rsidP="0047319C">
      <w:pPr>
        <w:spacing w:line="360" w:lineRule="auto"/>
        <w:ind w:left="720"/>
        <w:rPr>
          <w:rFonts w:ascii="Times New Roman" w:hAnsi="Times New Roman" w:cs="Times New Roman"/>
          <w:sz w:val="24"/>
          <w:szCs w:val="24"/>
        </w:rPr>
      </w:pPr>
    </w:p>
    <w:p w14:paraId="3DB52CFD" w14:textId="77777777" w:rsidR="0047319C" w:rsidRPr="00042EE8" w:rsidRDefault="0047319C" w:rsidP="0047319C">
      <w:pPr>
        <w:spacing w:line="360" w:lineRule="auto"/>
        <w:ind w:left="720"/>
        <w:rPr>
          <w:rFonts w:ascii="Times New Roman" w:hAnsi="Times New Roman" w:cs="Times New Roman"/>
          <w:sz w:val="24"/>
          <w:szCs w:val="24"/>
        </w:rPr>
      </w:pPr>
    </w:p>
    <w:p w14:paraId="1CFB09B8" w14:textId="77777777" w:rsidR="00042EE8" w:rsidRPr="0047319C" w:rsidRDefault="00042EE8" w:rsidP="00042EE8">
      <w:pPr>
        <w:spacing w:line="360" w:lineRule="auto"/>
        <w:rPr>
          <w:rFonts w:ascii="Times New Roman" w:hAnsi="Times New Roman" w:cs="Times New Roman"/>
          <w:b/>
          <w:bCs/>
          <w:sz w:val="28"/>
          <w:szCs w:val="28"/>
        </w:rPr>
      </w:pPr>
      <w:r w:rsidRPr="0047319C">
        <w:rPr>
          <w:rFonts w:ascii="Times New Roman" w:hAnsi="Times New Roman" w:cs="Times New Roman"/>
          <w:b/>
          <w:bCs/>
          <w:sz w:val="28"/>
          <w:szCs w:val="28"/>
        </w:rPr>
        <w:lastRenderedPageBreak/>
        <w:t>Types of Carbon Fiber</w:t>
      </w:r>
    </w:p>
    <w:p w14:paraId="65B0A58B" w14:textId="633BA121" w:rsidR="00042EE8" w:rsidRPr="002E04D1" w:rsidRDefault="00042EE8" w:rsidP="002E04D1">
      <w:pPr>
        <w:pStyle w:val="ListParagraph"/>
        <w:numPr>
          <w:ilvl w:val="0"/>
          <w:numId w:val="19"/>
        </w:numPr>
        <w:spacing w:line="360" w:lineRule="auto"/>
        <w:rPr>
          <w:rFonts w:ascii="Times New Roman" w:hAnsi="Times New Roman" w:cs="Times New Roman"/>
          <w:sz w:val="24"/>
          <w:szCs w:val="24"/>
        </w:rPr>
      </w:pPr>
      <w:r w:rsidRPr="002E04D1">
        <w:rPr>
          <w:rFonts w:ascii="Times New Roman" w:hAnsi="Times New Roman" w:cs="Times New Roman"/>
          <w:sz w:val="24"/>
          <w:szCs w:val="24"/>
        </w:rPr>
        <w:t>High Modulus Carbon Fiber: This type has a higher modulus of elasticity and is used in applications where rigidity and stiffness are critical, such as in aerospace and high-performance automotive parts.</w:t>
      </w:r>
    </w:p>
    <w:p w14:paraId="44CBAD32" w14:textId="2EE47525" w:rsidR="00042EE8" w:rsidRPr="002E04D1" w:rsidRDefault="00042EE8" w:rsidP="002E04D1">
      <w:pPr>
        <w:pStyle w:val="ListParagraph"/>
        <w:numPr>
          <w:ilvl w:val="0"/>
          <w:numId w:val="19"/>
        </w:numPr>
        <w:spacing w:line="360" w:lineRule="auto"/>
        <w:rPr>
          <w:rFonts w:ascii="Times New Roman" w:hAnsi="Times New Roman" w:cs="Times New Roman"/>
          <w:sz w:val="24"/>
          <w:szCs w:val="24"/>
        </w:rPr>
      </w:pPr>
      <w:r w:rsidRPr="002E04D1">
        <w:rPr>
          <w:rFonts w:ascii="Times New Roman" w:hAnsi="Times New Roman" w:cs="Times New Roman"/>
          <w:sz w:val="24"/>
          <w:szCs w:val="24"/>
        </w:rPr>
        <w:t xml:space="preserve">Intermediate Modulus Carbon Fiber: This is the most commonly used type of carbon </w:t>
      </w:r>
      <w:r w:rsidR="007907BB" w:rsidRPr="002E04D1">
        <w:rPr>
          <w:rFonts w:ascii="Times New Roman" w:hAnsi="Times New Roman" w:cs="Times New Roman"/>
          <w:sz w:val="24"/>
          <w:szCs w:val="24"/>
        </w:rPr>
        <w:t>fibber</w:t>
      </w:r>
      <w:r w:rsidRPr="002E04D1">
        <w:rPr>
          <w:rFonts w:ascii="Times New Roman" w:hAnsi="Times New Roman" w:cs="Times New Roman"/>
          <w:sz w:val="24"/>
          <w:szCs w:val="24"/>
        </w:rPr>
        <w:t xml:space="preserve"> and offers a balance between strength, stiffness, and cost. It is used in general automotive, sports, and industrial applications.</w:t>
      </w:r>
    </w:p>
    <w:p w14:paraId="54C03FFD" w14:textId="37BA3AB5" w:rsidR="00042EE8" w:rsidRPr="002E04D1" w:rsidRDefault="00042EE8" w:rsidP="002E04D1">
      <w:pPr>
        <w:pStyle w:val="ListParagraph"/>
        <w:numPr>
          <w:ilvl w:val="0"/>
          <w:numId w:val="19"/>
        </w:numPr>
        <w:spacing w:line="360" w:lineRule="auto"/>
        <w:rPr>
          <w:rFonts w:ascii="Times New Roman" w:hAnsi="Times New Roman" w:cs="Times New Roman"/>
          <w:sz w:val="24"/>
          <w:szCs w:val="24"/>
        </w:rPr>
      </w:pPr>
      <w:r w:rsidRPr="002E04D1">
        <w:rPr>
          <w:rFonts w:ascii="Times New Roman" w:hAnsi="Times New Roman" w:cs="Times New Roman"/>
          <w:sz w:val="24"/>
          <w:szCs w:val="24"/>
        </w:rPr>
        <w:t>Ultra-High Modulus Carbon Fiber: This variety is designed for extreme applications requiring very high stiffness, such as in high-performance aerospace components or advanced engineering structures.</w:t>
      </w:r>
    </w:p>
    <w:p w14:paraId="6E63AB2B" w14:textId="6B65BCD5" w:rsidR="00042EE8" w:rsidRPr="002E04D1" w:rsidRDefault="00042EE8" w:rsidP="002E04D1">
      <w:pPr>
        <w:pStyle w:val="ListParagraph"/>
        <w:numPr>
          <w:ilvl w:val="0"/>
          <w:numId w:val="19"/>
        </w:numPr>
        <w:spacing w:line="360" w:lineRule="auto"/>
        <w:rPr>
          <w:rFonts w:ascii="Times New Roman" w:hAnsi="Times New Roman" w:cs="Times New Roman"/>
          <w:sz w:val="24"/>
          <w:szCs w:val="24"/>
        </w:rPr>
      </w:pPr>
      <w:r w:rsidRPr="002E04D1">
        <w:rPr>
          <w:rFonts w:ascii="Times New Roman" w:hAnsi="Times New Roman" w:cs="Times New Roman"/>
          <w:sz w:val="24"/>
          <w:szCs w:val="24"/>
        </w:rPr>
        <w:t xml:space="preserve">Short Carbon Fiber: These </w:t>
      </w:r>
      <w:r w:rsidR="007907BB" w:rsidRPr="002E04D1">
        <w:rPr>
          <w:rFonts w:ascii="Times New Roman" w:hAnsi="Times New Roman" w:cs="Times New Roman"/>
          <w:sz w:val="24"/>
          <w:szCs w:val="24"/>
        </w:rPr>
        <w:t>fibres</w:t>
      </w:r>
      <w:r w:rsidRPr="002E04D1">
        <w:rPr>
          <w:rFonts w:ascii="Times New Roman" w:hAnsi="Times New Roman" w:cs="Times New Roman"/>
          <w:sz w:val="24"/>
          <w:szCs w:val="24"/>
        </w:rPr>
        <w:t xml:space="preserve"> are chopped into short lengths and used in composites for applications such as automotive parts, where cost efficiency is important.</w:t>
      </w:r>
    </w:p>
    <w:p w14:paraId="00AA7DCC" w14:textId="77777777" w:rsidR="00042EE8" w:rsidRPr="00042EE8" w:rsidRDefault="00042EE8" w:rsidP="00042EE8">
      <w:pPr>
        <w:spacing w:line="360" w:lineRule="auto"/>
        <w:rPr>
          <w:rFonts w:ascii="Times New Roman" w:hAnsi="Times New Roman" w:cs="Times New Roman"/>
          <w:b/>
          <w:bCs/>
          <w:sz w:val="24"/>
          <w:szCs w:val="24"/>
        </w:rPr>
      </w:pPr>
      <w:r w:rsidRPr="00042EE8">
        <w:rPr>
          <w:rFonts w:ascii="Times New Roman" w:hAnsi="Times New Roman" w:cs="Times New Roman"/>
          <w:b/>
          <w:bCs/>
          <w:sz w:val="24"/>
          <w:szCs w:val="24"/>
        </w:rPr>
        <w:t>Manufacturing Process</w:t>
      </w:r>
    </w:p>
    <w:p w14:paraId="27A8A140" w14:textId="4F435557" w:rsidR="00042EE8" w:rsidRPr="00042EE8" w:rsidRDefault="00042EE8" w:rsidP="00042EE8">
      <w:pPr>
        <w:spacing w:line="360" w:lineRule="auto"/>
        <w:rPr>
          <w:rFonts w:ascii="Times New Roman" w:hAnsi="Times New Roman" w:cs="Times New Roman"/>
          <w:sz w:val="24"/>
          <w:szCs w:val="24"/>
        </w:rPr>
      </w:pPr>
      <w:r w:rsidRPr="00042EE8">
        <w:rPr>
          <w:rFonts w:ascii="Times New Roman" w:hAnsi="Times New Roman" w:cs="Times New Roman"/>
          <w:b/>
          <w:bCs/>
          <w:sz w:val="24"/>
          <w:szCs w:val="24"/>
        </w:rPr>
        <w:t xml:space="preserve">The production of carbon </w:t>
      </w:r>
      <w:r w:rsidR="00F77A18" w:rsidRPr="00F77A18">
        <w:rPr>
          <w:rFonts w:ascii="Times New Roman" w:hAnsi="Times New Roman" w:cs="Times New Roman"/>
          <w:b/>
          <w:bCs/>
          <w:sz w:val="24"/>
          <w:szCs w:val="24"/>
        </w:rPr>
        <w:t>fibre</w:t>
      </w:r>
      <w:r w:rsidRPr="00042EE8">
        <w:rPr>
          <w:rFonts w:ascii="Times New Roman" w:hAnsi="Times New Roman" w:cs="Times New Roman"/>
          <w:b/>
          <w:bCs/>
          <w:sz w:val="24"/>
          <w:szCs w:val="24"/>
        </w:rPr>
        <w:t xml:space="preserve"> involves several stages</w:t>
      </w:r>
      <w:r w:rsidRPr="00042EE8">
        <w:rPr>
          <w:rFonts w:ascii="Times New Roman" w:hAnsi="Times New Roman" w:cs="Times New Roman"/>
          <w:sz w:val="24"/>
          <w:szCs w:val="24"/>
        </w:rPr>
        <w:t>:</w:t>
      </w:r>
    </w:p>
    <w:p w14:paraId="0B3ED930" w14:textId="014ED4D1"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Precursor Production: Most carbon </w:t>
      </w:r>
      <w:r w:rsidR="00F77A18" w:rsidRPr="00F77A18">
        <w:rPr>
          <w:rFonts w:ascii="Times New Roman" w:hAnsi="Times New Roman" w:cs="Times New Roman"/>
          <w:sz w:val="24"/>
          <w:szCs w:val="24"/>
        </w:rPr>
        <w:t>fibres</w:t>
      </w:r>
      <w:r w:rsidRPr="00F77A18">
        <w:rPr>
          <w:rFonts w:ascii="Times New Roman" w:hAnsi="Times New Roman" w:cs="Times New Roman"/>
          <w:sz w:val="24"/>
          <w:szCs w:val="24"/>
        </w:rPr>
        <w:t xml:space="preserve"> are made from a polymer precursor (usually polyacrylonitrile or PAN). The precursor is spun into </w:t>
      </w:r>
      <w:r w:rsidR="00F77A18" w:rsidRPr="00F77A18">
        <w:rPr>
          <w:rFonts w:ascii="Times New Roman" w:hAnsi="Times New Roman" w:cs="Times New Roman"/>
          <w:sz w:val="24"/>
          <w:szCs w:val="24"/>
        </w:rPr>
        <w:t>fibres</w:t>
      </w:r>
      <w:r w:rsidRPr="00F77A18">
        <w:rPr>
          <w:rFonts w:ascii="Times New Roman" w:hAnsi="Times New Roman" w:cs="Times New Roman"/>
          <w:sz w:val="24"/>
          <w:szCs w:val="24"/>
        </w:rPr>
        <w:t>, which are then stabilized by heating them in air to make them resistant to oxidation.</w:t>
      </w:r>
    </w:p>
    <w:p w14:paraId="051EC99D" w14:textId="00C66039"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Carbonization: The stabilized </w:t>
      </w:r>
      <w:r w:rsidR="00F77A18" w:rsidRPr="00F77A18">
        <w:rPr>
          <w:rFonts w:ascii="Times New Roman" w:hAnsi="Times New Roman" w:cs="Times New Roman"/>
          <w:sz w:val="24"/>
          <w:szCs w:val="24"/>
        </w:rPr>
        <w:t>fibres</w:t>
      </w:r>
      <w:r w:rsidRPr="00F77A18">
        <w:rPr>
          <w:rFonts w:ascii="Times New Roman" w:hAnsi="Times New Roman" w:cs="Times New Roman"/>
          <w:sz w:val="24"/>
          <w:szCs w:val="24"/>
        </w:rPr>
        <w:t xml:space="preserve"> are heated to temperatures ranging from 1000°C to 3000°C in an inert atmosphere (such as nitrogen or argon). This removes non-carbon elements (such as oxygen, hydrogen, and nitrogen), leaving behind a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made almost entirely of carbon.</w:t>
      </w:r>
    </w:p>
    <w:p w14:paraId="09294C97" w14:textId="3E5C30B3"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Surface Treatment: After carbonization, the </w:t>
      </w:r>
      <w:r w:rsidR="00F77A18" w:rsidRPr="00F77A18">
        <w:rPr>
          <w:rFonts w:ascii="Times New Roman" w:hAnsi="Times New Roman" w:cs="Times New Roman"/>
          <w:sz w:val="24"/>
          <w:szCs w:val="24"/>
        </w:rPr>
        <w:t>fibbers</w:t>
      </w:r>
      <w:r w:rsidRPr="00F77A18">
        <w:rPr>
          <w:rFonts w:ascii="Times New Roman" w:hAnsi="Times New Roman" w:cs="Times New Roman"/>
          <w:sz w:val="24"/>
          <w:szCs w:val="24"/>
        </w:rPr>
        <w:t xml:space="preserve"> are often treated to improve their bonding with matrix materials (such as resins) in composite materials. This process is essential to improve the performance of carbon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composites.</w:t>
      </w:r>
    </w:p>
    <w:p w14:paraId="106BEFB3" w14:textId="54F8E935"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Sizing: The final carbon </w:t>
      </w:r>
      <w:r w:rsidR="00F77A18" w:rsidRPr="00F77A18">
        <w:rPr>
          <w:rFonts w:ascii="Times New Roman" w:hAnsi="Times New Roman" w:cs="Times New Roman"/>
          <w:sz w:val="24"/>
          <w:szCs w:val="24"/>
        </w:rPr>
        <w:t>fibbers</w:t>
      </w:r>
      <w:r w:rsidRPr="00F77A18">
        <w:rPr>
          <w:rFonts w:ascii="Times New Roman" w:hAnsi="Times New Roman" w:cs="Times New Roman"/>
          <w:sz w:val="24"/>
          <w:szCs w:val="24"/>
        </w:rPr>
        <w:t xml:space="preserve"> are coated with a sizing agent to protect them from damage and improve the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-matrix adhesion in composite materials.</w:t>
      </w:r>
    </w:p>
    <w:p w14:paraId="17D74FA7" w14:textId="77777777" w:rsidR="00042EE8" w:rsidRPr="00042EE8" w:rsidRDefault="00042EE8" w:rsidP="00042EE8">
      <w:pPr>
        <w:spacing w:line="360" w:lineRule="auto"/>
        <w:rPr>
          <w:rFonts w:ascii="Times New Roman" w:hAnsi="Times New Roman" w:cs="Times New Roman"/>
          <w:b/>
          <w:bCs/>
          <w:sz w:val="24"/>
          <w:szCs w:val="24"/>
        </w:rPr>
      </w:pPr>
      <w:r w:rsidRPr="00042EE8">
        <w:rPr>
          <w:rFonts w:ascii="Times New Roman" w:hAnsi="Times New Roman" w:cs="Times New Roman"/>
          <w:b/>
          <w:bCs/>
          <w:sz w:val="24"/>
          <w:szCs w:val="24"/>
        </w:rPr>
        <w:t>Applications of Carbon Fiber</w:t>
      </w:r>
    </w:p>
    <w:p w14:paraId="3A177C8B" w14:textId="3378F984"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Aerospace: Carbon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is widely used in aircraft, spacecraft, and satellite structures because of its high strength, low weight, and resistance to corrosion. Examples include wings, fuselages, and landing gear components.</w:t>
      </w:r>
    </w:p>
    <w:p w14:paraId="3211AB8A" w14:textId="1267F8F5"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lastRenderedPageBreak/>
        <w:t xml:space="preserve">Automotive: Carbon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is used in high-performance and luxury cars to reduce weight and improve performance. Components such as body panels, hoods, doors, and interior parts are often made from carbon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composites.</w:t>
      </w:r>
    </w:p>
    <w:p w14:paraId="6AEE906B" w14:textId="1E9E4E37"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Sports Equipment: Carbon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is used in the production of high-end sporting goods, such as bicycles, tennis rackets, golf clubs, and skis, because of its light weight and durability.</w:t>
      </w:r>
    </w:p>
    <w:p w14:paraId="5D27370E" w14:textId="227D3DE0"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Renewable Energy: Wind turbine blades are often made from carbon </w:t>
      </w:r>
      <w:r w:rsidR="007907BB"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composites to increase strength and reduce weight, enhancing their efficiency and longevity.</w:t>
      </w:r>
    </w:p>
    <w:p w14:paraId="4477FA5D" w14:textId="0F774ACD"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Marine: Carbon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is used in boat hulls and other marine structures because of its resistance to corrosion and low weight, which improves speed and fuel efficiency.</w:t>
      </w:r>
    </w:p>
    <w:p w14:paraId="49CC994D" w14:textId="442FA177" w:rsidR="00042EE8" w:rsidRPr="00F77A18" w:rsidRDefault="00042EE8" w:rsidP="003B6E6E">
      <w:pPr>
        <w:pStyle w:val="ListParagraph"/>
        <w:numPr>
          <w:ilvl w:val="0"/>
          <w:numId w:val="19"/>
        </w:numPr>
        <w:spacing w:line="360" w:lineRule="auto"/>
        <w:rPr>
          <w:rFonts w:ascii="Times New Roman" w:hAnsi="Times New Roman" w:cs="Times New Roman"/>
          <w:sz w:val="24"/>
          <w:szCs w:val="24"/>
        </w:rPr>
      </w:pPr>
      <w:r w:rsidRPr="00F77A18">
        <w:rPr>
          <w:rFonts w:ascii="Times New Roman" w:hAnsi="Times New Roman" w:cs="Times New Roman"/>
          <w:sz w:val="24"/>
          <w:szCs w:val="24"/>
        </w:rPr>
        <w:t xml:space="preserve">Medical Devices: Carbon </w:t>
      </w:r>
      <w:r w:rsidR="00F77A18" w:rsidRPr="00F77A18">
        <w:rPr>
          <w:rFonts w:ascii="Times New Roman" w:hAnsi="Times New Roman" w:cs="Times New Roman"/>
          <w:sz w:val="24"/>
          <w:szCs w:val="24"/>
        </w:rPr>
        <w:t>fibre</w:t>
      </w:r>
      <w:r w:rsidRPr="00F77A18">
        <w:rPr>
          <w:rFonts w:ascii="Times New Roman" w:hAnsi="Times New Roman" w:cs="Times New Roman"/>
          <w:sz w:val="24"/>
          <w:szCs w:val="24"/>
        </w:rPr>
        <w:t xml:space="preserve"> is used in medical applications such as prosthetics, wheelchairs, and medical imaging equipment, as it is lightweight and non-reactive with the human body.</w:t>
      </w:r>
    </w:p>
    <w:p w14:paraId="4921FECE" w14:textId="77777777" w:rsidR="00042EE8" w:rsidRPr="00042EE8" w:rsidRDefault="00042EE8" w:rsidP="00042EE8">
      <w:pPr>
        <w:spacing w:line="360" w:lineRule="auto"/>
        <w:rPr>
          <w:rFonts w:ascii="Times New Roman" w:hAnsi="Times New Roman" w:cs="Times New Roman"/>
          <w:b/>
          <w:bCs/>
          <w:sz w:val="24"/>
          <w:szCs w:val="24"/>
        </w:rPr>
      </w:pPr>
      <w:r w:rsidRPr="00042EE8">
        <w:rPr>
          <w:rFonts w:ascii="Times New Roman" w:hAnsi="Times New Roman" w:cs="Times New Roman"/>
          <w:b/>
          <w:bCs/>
          <w:sz w:val="24"/>
          <w:szCs w:val="24"/>
        </w:rPr>
        <w:t>Advantages of Carbon Fiber</w:t>
      </w:r>
    </w:p>
    <w:p w14:paraId="38390AE4" w14:textId="1ED0C4C3" w:rsidR="00042EE8" w:rsidRPr="00042EE8" w:rsidRDefault="00042EE8" w:rsidP="003B6E6E">
      <w:pPr>
        <w:numPr>
          <w:ilvl w:val="0"/>
          <w:numId w:val="21"/>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Lightweight: One of the biggest advantages of carbon </w:t>
      </w:r>
      <w:r w:rsidR="00F77A18" w:rsidRPr="00042EE8">
        <w:rPr>
          <w:rFonts w:ascii="Times New Roman" w:hAnsi="Times New Roman" w:cs="Times New Roman"/>
          <w:sz w:val="24"/>
          <w:szCs w:val="24"/>
        </w:rPr>
        <w:t>fibre</w:t>
      </w:r>
      <w:r w:rsidRPr="00042EE8">
        <w:rPr>
          <w:rFonts w:ascii="Times New Roman" w:hAnsi="Times New Roman" w:cs="Times New Roman"/>
          <w:sz w:val="24"/>
          <w:szCs w:val="24"/>
        </w:rPr>
        <w:t xml:space="preserve"> is its extremely low weight compared to metals. This property is crucial in industries like aerospace and automotive, where every kilogram saved translates into better fuel efficiency and performance.</w:t>
      </w:r>
    </w:p>
    <w:p w14:paraId="7F638F70" w14:textId="58A02552" w:rsidR="00042EE8" w:rsidRPr="00042EE8" w:rsidRDefault="00042EE8" w:rsidP="003B6E6E">
      <w:pPr>
        <w:numPr>
          <w:ilvl w:val="0"/>
          <w:numId w:val="21"/>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Strength: Carbon </w:t>
      </w:r>
      <w:r w:rsidR="00F77A18" w:rsidRPr="00042EE8">
        <w:rPr>
          <w:rFonts w:ascii="Times New Roman" w:hAnsi="Times New Roman" w:cs="Times New Roman"/>
          <w:sz w:val="24"/>
          <w:szCs w:val="24"/>
        </w:rPr>
        <w:t>fibre</w:t>
      </w:r>
      <w:r w:rsidRPr="00042EE8">
        <w:rPr>
          <w:rFonts w:ascii="Times New Roman" w:hAnsi="Times New Roman" w:cs="Times New Roman"/>
          <w:sz w:val="24"/>
          <w:szCs w:val="24"/>
        </w:rPr>
        <w:t xml:space="preserve"> is incredibly strong and can withstand a tremendous amount of stress before breaking or deforming. This makes it ideal for structural applications, such as in aerospace and automotive components.</w:t>
      </w:r>
    </w:p>
    <w:p w14:paraId="2982A7E3" w14:textId="00E53C51" w:rsidR="00042EE8" w:rsidRPr="00042EE8" w:rsidRDefault="00042EE8" w:rsidP="003B6E6E">
      <w:pPr>
        <w:numPr>
          <w:ilvl w:val="0"/>
          <w:numId w:val="21"/>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Corrosion Resistance: Carbon </w:t>
      </w:r>
      <w:r w:rsidR="00F77A18" w:rsidRPr="00042EE8">
        <w:rPr>
          <w:rFonts w:ascii="Times New Roman" w:hAnsi="Times New Roman" w:cs="Times New Roman"/>
          <w:sz w:val="24"/>
          <w:szCs w:val="24"/>
        </w:rPr>
        <w:t>fibre</w:t>
      </w:r>
      <w:r w:rsidRPr="00042EE8">
        <w:rPr>
          <w:rFonts w:ascii="Times New Roman" w:hAnsi="Times New Roman" w:cs="Times New Roman"/>
          <w:sz w:val="24"/>
          <w:szCs w:val="24"/>
        </w:rPr>
        <w:t xml:space="preserve"> does not rust or corrode like metals, making it ideal for use in harsh environments such as marine or chemical applications.</w:t>
      </w:r>
    </w:p>
    <w:p w14:paraId="146F6E08" w14:textId="071A0EC5" w:rsidR="00042EE8" w:rsidRPr="00042EE8" w:rsidRDefault="00042EE8" w:rsidP="003B6E6E">
      <w:pPr>
        <w:numPr>
          <w:ilvl w:val="0"/>
          <w:numId w:val="21"/>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Design Flexibility: When combined with resins, carbon </w:t>
      </w:r>
      <w:r w:rsidR="00F77A18" w:rsidRPr="00042EE8">
        <w:rPr>
          <w:rFonts w:ascii="Times New Roman" w:hAnsi="Times New Roman" w:cs="Times New Roman"/>
          <w:sz w:val="24"/>
          <w:szCs w:val="24"/>
        </w:rPr>
        <w:t>fibre</w:t>
      </w:r>
      <w:r w:rsidRPr="00042EE8">
        <w:rPr>
          <w:rFonts w:ascii="Times New Roman" w:hAnsi="Times New Roman" w:cs="Times New Roman"/>
          <w:sz w:val="24"/>
          <w:szCs w:val="24"/>
        </w:rPr>
        <w:t xml:space="preserve"> can be </w:t>
      </w:r>
      <w:r w:rsidR="00F77A18" w:rsidRPr="00042EE8">
        <w:rPr>
          <w:rFonts w:ascii="Times New Roman" w:hAnsi="Times New Roman" w:cs="Times New Roman"/>
          <w:sz w:val="24"/>
          <w:szCs w:val="24"/>
        </w:rPr>
        <w:t>melded</w:t>
      </w:r>
      <w:r w:rsidRPr="00042EE8">
        <w:rPr>
          <w:rFonts w:ascii="Times New Roman" w:hAnsi="Times New Roman" w:cs="Times New Roman"/>
          <w:sz w:val="24"/>
          <w:szCs w:val="24"/>
        </w:rPr>
        <w:t xml:space="preserve"> into complex shapes and structures, offering greater design flexibility compared to traditional materials.</w:t>
      </w:r>
    </w:p>
    <w:p w14:paraId="11DCF616" w14:textId="581C209A" w:rsidR="00042EE8" w:rsidRPr="00042EE8" w:rsidRDefault="00042EE8" w:rsidP="003B6E6E">
      <w:pPr>
        <w:numPr>
          <w:ilvl w:val="0"/>
          <w:numId w:val="21"/>
        </w:numPr>
        <w:spacing w:line="360" w:lineRule="auto"/>
        <w:rPr>
          <w:rFonts w:ascii="Times New Roman" w:hAnsi="Times New Roman" w:cs="Times New Roman"/>
          <w:sz w:val="24"/>
          <w:szCs w:val="24"/>
        </w:rPr>
      </w:pPr>
      <w:r w:rsidRPr="00042EE8">
        <w:rPr>
          <w:rFonts w:ascii="Times New Roman" w:hAnsi="Times New Roman" w:cs="Times New Roman"/>
          <w:sz w:val="24"/>
          <w:szCs w:val="24"/>
        </w:rPr>
        <w:t xml:space="preserve">Thermal Stability: Carbon </w:t>
      </w:r>
      <w:r w:rsidR="00F77A18" w:rsidRPr="00042EE8">
        <w:rPr>
          <w:rFonts w:ascii="Times New Roman" w:hAnsi="Times New Roman" w:cs="Times New Roman"/>
          <w:sz w:val="24"/>
          <w:szCs w:val="24"/>
        </w:rPr>
        <w:t>fibre</w:t>
      </w:r>
      <w:r w:rsidRPr="00042EE8">
        <w:rPr>
          <w:rFonts w:ascii="Times New Roman" w:hAnsi="Times New Roman" w:cs="Times New Roman"/>
          <w:sz w:val="24"/>
          <w:szCs w:val="24"/>
        </w:rPr>
        <w:t xml:space="preserve"> can perform well in extreme temperatures and has a high thermal conductivity, making it suitable for applications exposed to heat, such as in automotive engines or aerospace applications.</w:t>
      </w:r>
    </w:p>
    <w:p w14:paraId="4F4DCEC0" w14:textId="77777777" w:rsidR="00901C10" w:rsidRPr="00391E8A" w:rsidRDefault="00901C10" w:rsidP="003D530A">
      <w:pPr>
        <w:spacing w:line="360" w:lineRule="auto"/>
        <w:rPr>
          <w:rFonts w:ascii="Times New Roman" w:hAnsi="Times New Roman" w:cs="Times New Roman"/>
          <w:sz w:val="24"/>
          <w:szCs w:val="24"/>
        </w:rPr>
      </w:pPr>
    </w:p>
    <w:sectPr w:rsidR="00901C10" w:rsidRPr="00391E8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4A1A4" w14:textId="77777777" w:rsidR="00280813" w:rsidRDefault="00280813" w:rsidP="00052E76">
      <w:pPr>
        <w:spacing w:after="0" w:line="240" w:lineRule="auto"/>
      </w:pPr>
      <w:r>
        <w:separator/>
      </w:r>
    </w:p>
  </w:endnote>
  <w:endnote w:type="continuationSeparator" w:id="0">
    <w:p w14:paraId="0ED0790E" w14:textId="77777777" w:rsidR="00280813" w:rsidRDefault="00280813" w:rsidP="0005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4305680"/>
      <w:docPartObj>
        <w:docPartGallery w:val="Page Numbers (Bottom of Page)"/>
        <w:docPartUnique/>
      </w:docPartObj>
    </w:sdtPr>
    <w:sdtEndPr/>
    <w:sdtContent>
      <w:p w14:paraId="1CF3F655" w14:textId="4206B3DB" w:rsidR="00445804" w:rsidRDefault="0044580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08BD23" w14:textId="77777777" w:rsidR="00052E76" w:rsidRDefault="0005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64E0B" w14:textId="77777777" w:rsidR="00280813" w:rsidRDefault="00280813" w:rsidP="00052E76">
      <w:pPr>
        <w:spacing w:after="0" w:line="240" w:lineRule="auto"/>
      </w:pPr>
      <w:r>
        <w:separator/>
      </w:r>
    </w:p>
  </w:footnote>
  <w:footnote w:type="continuationSeparator" w:id="0">
    <w:p w14:paraId="7D5930D4" w14:textId="77777777" w:rsidR="00280813" w:rsidRDefault="00280813" w:rsidP="00052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FCA"/>
    <w:multiLevelType w:val="multilevel"/>
    <w:tmpl w:val="750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D67EE"/>
    <w:multiLevelType w:val="multilevel"/>
    <w:tmpl w:val="AF8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374C"/>
    <w:multiLevelType w:val="multilevel"/>
    <w:tmpl w:val="25F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02ED8"/>
    <w:multiLevelType w:val="multilevel"/>
    <w:tmpl w:val="AA4A439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ED649E"/>
    <w:multiLevelType w:val="hybridMultilevel"/>
    <w:tmpl w:val="BD7A9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C324BF"/>
    <w:multiLevelType w:val="multilevel"/>
    <w:tmpl w:val="F03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D0594"/>
    <w:multiLevelType w:val="multilevel"/>
    <w:tmpl w:val="4B0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63B0E"/>
    <w:multiLevelType w:val="multilevel"/>
    <w:tmpl w:val="A60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0393E"/>
    <w:multiLevelType w:val="multilevel"/>
    <w:tmpl w:val="685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B5711"/>
    <w:multiLevelType w:val="multilevel"/>
    <w:tmpl w:val="FAA6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96003"/>
    <w:multiLevelType w:val="multilevel"/>
    <w:tmpl w:val="4170D4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A10A21"/>
    <w:multiLevelType w:val="multilevel"/>
    <w:tmpl w:val="A96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F7083"/>
    <w:multiLevelType w:val="multilevel"/>
    <w:tmpl w:val="690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0217B"/>
    <w:multiLevelType w:val="multilevel"/>
    <w:tmpl w:val="326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033E3"/>
    <w:multiLevelType w:val="multilevel"/>
    <w:tmpl w:val="F90618EC"/>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B63D2"/>
    <w:multiLevelType w:val="multilevel"/>
    <w:tmpl w:val="6D0E2EA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E3D2000"/>
    <w:multiLevelType w:val="multilevel"/>
    <w:tmpl w:val="9FFC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A25BD"/>
    <w:multiLevelType w:val="hybridMultilevel"/>
    <w:tmpl w:val="E9C262CE"/>
    <w:lvl w:ilvl="0" w:tplc="75166AD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4A024FF"/>
    <w:multiLevelType w:val="multilevel"/>
    <w:tmpl w:val="1F8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F35CB"/>
    <w:multiLevelType w:val="multilevel"/>
    <w:tmpl w:val="F554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960FC"/>
    <w:multiLevelType w:val="multilevel"/>
    <w:tmpl w:val="D25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143612">
    <w:abstractNumId w:val="15"/>
  </w:num>
  <w:num w:numId="2" w16cid:durableId="1795518722">
    <w:abstractNumId w:val="4"/>
  </w:num>
  <w:num w:numId="3" w16cid:durableId="1291860992">
    <w:abstractNumId w:val="14"/>
  </w:num>
  <w:num w:numId="4" w16cid:durableId="611211574">
    <w:abstractNumId w:val="17"/>
  </w:num>
  <w:num w:numId="5" w16cid:durableId="842091121">
    <w:abstractNumId w:val="10"/>
  </w:num>
  <w:num w:numId="6" w16cid:durableId="1250307190">
    <w:abstractNumId w:val="7"/>
  </w:num>
  <w:num w:numId="7" w16cid:durableId="194077396">
    <w:abstractNumId w:val="16"/>
  </w:num>
  <w:num w:numId="8" w16cid:durableId="2058047076">
    <w:abstractNumId w:val="11"/>
  </w:num>
  <w:num w:numId="9" w16cid:durableId="1090008695">
    <w:abstractNumId w:val="9"/>
  </w:num>
  <w:num w:numId="10" w16cid:durableId="1522936764">
    <w:abstractNumId w:val="3"/>
  </w:num>
  <w:num w:numId="11" w16cid:durableId="550850689">
    <w:abstractNumId w:val="12"/>
  </w:num>
  <w:num w:numId="12" w16cid:durableId="1163088937">
    <w:abstractNumId w:val="6"/>
  </w:num>
  <w:num w:numId="13" w16cid:durableId="331296410">
    <w:abstractNumId w:val="13"/>
  </w:num>
  <w:num w:numId="14" w16cid:durableId="693652764">
    <w:abstractNumId w:val="20"/>
  </w:num>
  <w:num w:numId="15" w16cid:durableId="941958904">
    <w:abstractNumId w:val="1"/>
  </w:num>
  <w:num w:numId="16" w16cid:durableId="456921806">
    <w:abstractNumId w:val="8"/>
  </w:num>
  <w:num w:numId="17" w16cid:durableId="304746276">
    <w:abstractNumId w:val="0"/>
  </w:num>
  <w:num w:numId="18" w16cid:durableId="1062100079">
    <w:abstractNumId w:val="5"/>
  </w:num>
  <w:num w:numId="19" w16cid:durableId="1076436435">
    <w:abstractNumId w:val="18"/>
  </w:num>
  <w:num w:numId="20" w16cid:durableId="403643709">
    <w:abstractNumId w:val="19"/>
  </w:num>
  <w:num w:numId="21" w16cid:durableId="640227725">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F1"/>
    <w:rsid w:val="00030832"/>
    <w:rsid w:val="0003313F"/>
    <w:rsid w:val="00042EE8"/>
    <w:rsid w:val="00042FE0"/>
    <w:rsid w:val="000500A1"/>
    <w:rsid w:val="00051AD3"/>
    <w:rsid w:val="00052E76"/>
    <w:rsid w:val="0007075C"/>
    <w:rsid w:val="00083AA9"/>
    <w:rsid w:val="00085B4B"/>
    <w:rsid w:val="000A4CF0"/>
    <w:rsid w:val="000A6A2A"/>
    <w:rsid w:val="000B4473"/>
    <w:rsid w:val="000C4047"/>
    <w:rsid w:val="000F505C"/>
    <w:rsid w:val="00107023"/>
    <w:rsid w:val="00115E4C"/>
    <w:rsid w:val="00134190"/>
    <w:rsid w:val="00144ACE"/>
    <w:rsid w:val="00161B91"/>
    <w:rsid w:val="00167C94"/>
    <w:rsid w:val="00173297"/>
    <w:rsid w:val="0017457D"/>
    <w:rsid w:val="00182144"/>
    <w:rsid w:val="001A34A6"/>
    <w:rsid w:val="001D6473"/>
    <w:rsid w:val="001E51C1"/>
    <w:rsid w:val="00202F9C"/>
    <w:rsid w:val="00212A88"/>
    <w:rsid w:val="00213276"/>
    <w:rsid w:val="00213D33"/>
    <w:rsid w:val="002222CD"/>
    <w:rsid w:val="00243AE3"/>
    <w:rsid w:val="00251D83"/>
    <w:rsid w:val="00254088"/>
    <w:rsid w:val="00254CB9"/>
    <w:rsid w:val="00280813"/>
    <w:rsid w:val="002875AC"/>
    <w:rsid w:val="002914B3"/>
    <w:rsid w:val="002A7ACF"/>
    <w:rsid w:val="002B679B"/>
    <w:rsid w:val="002D2971"/>
    <w:rsid w:val="002D644D"/>
    <w:rsid w:val="002E04D1"/>
    <w:rsid w:val="00317B0E"/>
    <w:rsid w:val="003207B9"/>
    <w:rsid w:val="003262D0"/>
    <w:rsid w:val="003312A9"/>
    <w:rsid w:val="00332B62"/>
    <w:rsid w:val="003402F3"/>
    <w:rsid w:val="00367952"/>
    <w:rsid w:val="00391E8A"/>
    <w:rsid w:val="003B6E6E"/>
    <w:rsid w:val="003B7983"/>
    <w:rsid w:val="003D530A"/>
    <w:rsid w:val="003E59AA"/>
    <w:rsid w:val="003F6E3C"/>
    <w:rsid w:val="00420CC2"/>
    <w:rsid w:val="00445804"/>
    <w:rsid w:val="0044611A"/>
    <w:rsid w:val="004461EF"/>
    <w:rsid w:val="00446861"/>
    <w:rsid w:val="00454FFC"/>
    <w:rsid w:val="00463C17"/>
    <w:rsid w:val="00464D86"/>
    <w:rsid w:val="0047319C"/>
    <w:rsid w:val="00477A6D"/>
    <w:rsid w:val="004A0A0F"/>
    <w:rsid w:val="004C6429"/>
    <w:rsid w:val="004C6F1E"/>
    <w:rsid w:val="004D22E2"/>
    <w:rsid w:val="004D4D60"/>
    <w:rsid w:val="004E6220"/>
    <w:rsid w:val="004E7BE7"/>
    <w:rsid w:val="0050314C"/>
    <w:rsid w:val="005121EE"/>
    <w:rsid w:val="00517E3E"/>
    <w:rsid w:val="00521685"/>
    <w:rsid w:val="00524C7D"/>
    <w:rsid w:val="00562996"/>
    <w:rsid w:val="00570DD0"/>
    <w:rsid w:val="00572C78"/>
    <w:rsid w:val="00584EBB"/>
    <w:rsid w:val="00590DA0"/>
    <w:rsid w:val="005C065D"/>
    <w:rsid w:val="005D2D47"/>
    <w:rsid w:val="00607180"/>
    <w:rsid w:val="00620CE4"/>
    <w:rsid w:val="006550D1"/>
    <w:rsid w:val="00670DC6"/>
    <w:rsid w:val="006816E4"/>
    <w:rsid w:val="006A20A0"/>
    <w:rsid w:val="006A3AFE"/>
    <w:rsid w:val="006A49D4"/>
    <w:rsid w:val="006B1D92"/>
    <w:rsid w:val="006B68D5"/>
    <w:rsid w:val="006C2258"/>
    <w:rsid w:val="006C2A5F"/>
    <w:rsid w:val="006D45F4"/>
    <w:rsid w:val="006E456C"/>
    <w:rsid w:val="00735F93"/>
    <w:rsid w:val="007447A6"/>
    <w:rsid w:val="00761618"/>
    <w:rsid w:val="00762361"/>
    <w:rsid w:val="007907BB"/>
    <w:rsid w:val="00791BC7"/>
    <w:rsid w:val="00793C96"/>
    <w:rsid w:val="007A1F88"/>
    <w:rsid w:val="007B0D5B"/>
    <w:rsid w:val="007E0C9E"/>
    <w:rsid w:val="007F191A"/>
    <w:rsid w:val="00812FF1"/>
    <w:rsid w:val="0082560D"/>
    <w:rsid w:val="0086040D"/>
    <w:rsid w:val="00863991"/>
    <w:rsid w:val="00893A3D"/>
    <w:rsid w:val="008A32D8"/>
    <w:rsid w:val="008B792D"/>
    <w:rsid w:val="008F4DAB"/>
    <w:rsid w:val="008F54B6"/>
    <w:rsid w:val="00901C10"/>
    <w:rsid w:val="00914C47"/>
    <w:rsid w:val="00916631"/>
    <w:rsid w:val="00922513"/>
    <w:rsid w:val="00936399"/>
    <w:rsid w:val="00954450"/>
    <w:rsid w:val="00960738"/>
    <w:rsid w:val="00964111"/>
    <w:rsid w:val="009663A7"/>
    <w:rsid w:val="009737DC"/>
    <w:rsid w:val="0097639D"/>
    <w:rsid w:val="0099165C"/>
    <w:rsid w:val="009A22A9"/>
    <w:rsid w:val="009B70A0"/>
    <w:rsid w:val="009C3D11"/>
    <w:rsid w:val="009D1B2E"/>
    <w:rsid w:val="009D3760"/>
    <w:rsid w:val="009D39AD"/>
    <w:rsid w:val="009E5E67"/>
    <w:rsid w:val="009E65D0"/>
    <w:rsid w:val="00A12DE2"/>
    <w:rsid w:val="00A30B26"/>
    <w:rsid w:val="00A45CA2"/>
    <w:rsid w:val="00A50F92"/>
    <w:rsid w:val="00A6693A"/>
    <w:rsid w:val="00A82DA1"/>
    <w:rsid w:val="00AB12BF"/>
    <w:rsid w:val="00AB478E"/>
    <w:rsid w:val="00AB5A12"/>
    <w:rsid w:val="00AD301F"/>
    <w:rsid w:val="00AE7EE8"/>
    <w:rsid w:val="00AF4292"/>
    <w:rsid w:val="00B22834"/>
    <w:rsid w:val="00B32E4D"/>
    <w:rsid w:val="00B4760E"/>
    <w:rsid w:val="00B50CB2"/>
    <w:rsid w:val="00B64250"/>
    <w:rsid w:val="00B979E2"/>
    <w:rsid w:val="00BB7792"/>
    <w:rsid w:val="00BB7C03"/>
    <w:rsid w:val="00C22AFE"/>
    <w:rsid w:val="00C416A6"/>
    <w:rsid w:val="00CB45CD"/>
    <w:rsid w:val="00CD30C4"/>
    <w:rsid w:val="00CD7E2A"/>
    <w:rsid w:val="00D1341B"/>
    <w:rsid w:val="00D14A83"/>
    <w:rsid w:val="00D20173"/>
    <w:rsid w:val="00D30E36"/>
    <w:rsid w:val="00D46918"/>
    <w:rsid w:val="00D51488"/>
    <w:rsid w:val="00D53511"/>
    <w:rsid w:val="00D66506"/>
    <w:rsid w:val="00D845AE"/>
    <w:rsid w:val="00D86003"/>
    <w:rsid w:val="00D902E8"/>
    <w:rsid w:val="00DA08E1"/>
    <w:rsid w:val="00DA7FAB"/>
    <w:rsid w:val="00DC759D"/>
    <w:rsid w:val="00DF7278"/>
    <w:rsid w:val="00E00CB0"/>
    <w:rsid w:val="00E31EBD"/>
    <w:rsid w:val="00E91515"/>
    <w:rsid w:val="00EC3DBD"/>
    <w:rsid w:val="00ED2EB2"/>
    <w:rsid w:val="00EE59B4"/>
    <w:rsid w:val="00EF22E8"/>
    <w:rsid w:val="00F23AFF"/>
    <w:rsid w:val="00F35A78"/>
    <w:rsid w:val="00F44314"/>
    <w:rsid w:val="00F52A7E"/>
    <w:rsid w:val="00F77A18"/>
    <w:rsid w:val="00F96966"/>
    <w:rsid w:val="00FA4E62"/>
    <w:rsid w:val="00FC3344"/>
    <w:rsid w:val="00FD49AD"/>
    <w:rsid w:val="00FD6DC8"/>
    <w:rsid w:val="00FF380B"/>
    <w:rsid w:val="00FF6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2D4589"/>
  <w15:chartTrackingRefBased/>
  <w15:docId w15:val="{2D24E6F1-C3D9-4A4D-B171-0282DEC5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FF1"/>
    <w:rPr>
      <w:rFonts w:eastAsiaTheme="majorEastAsia" w:cstheme="majorBidi"/>
      <w:color w:val="272727" w:themeColor="text1" w:themeTint="D8"/>
    </w:rPr>
  </w:style>
  <w:style w:type="paragraph" w:styleId="Title">
    <w:name w:val="Title"/>
    <w:basedOn w:val="Normal"/>
    <w:next w:val="Normal"/>
    <w:link w:val="TitleChar"/>
    <w:uiPriority w:val="10"/>
    <w:qFormat/>
    <w:rsid w:val="00812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FF1"/>
    <w:pPr>
      <w:spacing w:before="160"/>
      <w:jc w:val="center"/>
    </w:pPr>
    <w:rPr>
      <w:i/>
      <w:iCs/>
      <w:color w:val="404040" w:themeColor="text1" w:themeTint="BF"/>
    </w:rPr>
  </w:style>
  <w:style w:type="character" w:customStyle="1" w:styleId="QuoteChar">
    <w:name w:val="Quote Char"/>
    <w:basedOn w:val="DefaultParagraphFont"/>
    <w:link w:val="Quote"/>
    <w:uiPriority w:val="29"/>
    <w:rsid w:val="00812FF1"/>
    <w:rPr>
      <w:i/>
      <w:iCs/>
      <w:color w:val="404040" w:themeColor="text1" w:themeTint="BF"/>
    </w:rPr>
  </w:style>
  <w:style w:type="paragraph" w:styleId="ListParagraph">
    <w:name w:val="List Paragraph"/>
    <w:basedOn w:val="Normal"/>
    <w:uiPriority w:val="34"/>
    <w:qFormat/>
    <w:rsid w:val="00812FF1"/>
    <w:pPr>
      <w:ind w:left="720"/>
      <w:contextualSpacing/>
    </w:pPr>
  </w:style>
  <w:style w:type="character" w:styleId="IntenseEmphasis">
    <w:name w:val="Intense Emphasis"/>
    <w:basedOn w:val="DefaultParagraphFont"/>
    <w:uiPriority w:val="21"/>
    <w:qFormat/>
    <w:rsid w:val="00812FF1"/>
    <w:rPr>
      <w:i/>
      <w:iCs/>
      <w:color w:val="2F5496" w:themeColor="accent1" w:themeShade="BF"/>
    </w:rPr>
  </w:style>
  <w:style w:type="paragraph" w:styleId="IntenseQuote">
    <w:name w:val="Intense Quote"/>
    <w:basedOn w:val="Normal"/>
    <w:next w:val="Normal"/>
    <w:link w:val="IntenseQuoteChar"/>
    <w:uiPriority w:val="30"/>
    <w:qFormat/>
    <w:rsid w:val="00812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FF1"/>
    <w:rPr>
      <w:i/>
      <w:iCs/>
      <w:color w:val="2F5496" w:themeColor="accent1" w:themeShade="BF"/>
    </w:rPr>
  </w:style>
  <w:style w:type="character" w:styleId="IntenseReference">
    <w:name w:val="Intense Reference"/>
    <w:basedOn w:val="DefaultParagraphFont"/>
    <w:uiPriority w:val="32"/>
    <w:qFormat/>
    <w:rsid w:val="00812FF1"/>
    <w:rPr>
      <w:b/>
      <w:bCs/>
      <w:smallCaps/>
      <w:color w:val="2F5496" w:themeColor="accent1" w:themeShade="BF"/>
      <w:spacing w:val="5"/>
    </w:rPr>
  </w:style>
  <w:style w:type="paragraph" w:customStyle="1" w:styleId="DecimalAligned">
    <w:name w:val="Decimal Aligned"/>
    <w:basedOn w:val="Normal"/>
    <w:uiPriority w:val="40"/>
    <w:qFormat/>
    <w:rsid w:val="000C4047"/>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0C4047"/>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0C4047"/>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C4047"/>
    <w:rPr>
      <w:i/>
      <w:iCs/>
    </w:rPr>
  </w:style>
  <w:style w:type="table" w:styleId="LightShading-Accent1">
    <w:name w:val="Light Shading Accent 1"/>
    <w:basedOn w:val="TableNormal"/>
    <w:uiPriority w:val="60"/>
    <w:rsid w:val="000C4047"/>
    <w:pPr>
      <w:spacing w:after="0" w:line="240" w:lineRule="auto"/>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052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E76"/>
  </w:style>
  <w:style w:type="paragraph" w:styleId="Footer">
    <w:name w:val="footer"/>
    <w:basedOn w:val="Normal"/>
    <w:link w:val="FooterChar"/>
    <w:uiPriority w:val="99"/>
    <w:unhideWhenUsed/>
    <w:rsid w:val="00052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E76"/>
  </w:style>
  <w:style w:type="table" w:styleId="TableGrid">
    <w:name w:val="Table Grid"/>
    <w:basedOn w:val="TableNormal"/>
    <w:uiPriority w:val="39"/>
    <w:rsid w:val="006A3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4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5340">
      <w:bodyDiv w:val="1"/>
      <w:marLeft w:val="0"/>
      <w:marRight w:val="0"/>
      <w:marTop w:val="0"/>
      <w:marBottom w:val="0"/>
      <w:divBdr>
        <w:top w:val="none" w:sz="0" w:space="0" w:color="auto"/>
        <w:left w:val="none" w:sz="0" w:space="0" w:color="auto"/>
        <w:bottom w:val="none" w:sz="0" w:space="0" w:color="auto"/>
        <w:right w:val="none" w:sz="0" w:space="0" w:color="auto"/>
      </w:divBdr>
      <w:divsChild>
        <w:div w:id="967127000">
          <w:marLeft w:val="0"/>
          <w:marRight w:val="0"/>
          <w:marTop w:val="0"/>
          <w:marBottom w:val="0"/>
          <w:divBdr>
            <w:top w:val="none" w:sz="0" w:space="0" w:color="auto"/>
            <w:left w:val="none" w:sz="0" w:space="0" w:color="auto"/>
            <w:bottom w:val="none" w:sz="0" w:space="0" w:color="auto"/>
            <w:right w:val="none" w:sz="0" w:space="0" w:color="auto"/>
          </w:divBdr>
          <w:divsChild>
            <w:div w:id="781345644">
              <w:marLeft w:val="0"/>
              <w:marRight w:val="0"/>
              <w:marTop w:val="0"/>
              <w:marBottom w:val="0"/>
              <w:divBdr>
                <w:top w:val="none" w:sz="0" w:space="0" w:color="auto"/>
                <w:left w:val="none" w:sz="0" w:space="0" w:color="auto"/>
                <w:bottom w:val="none" w:sz="0" w:space="0" w:color="auto"/>
                <w:right w:val="none" w:sz="0" w:space="0" w:color="auto"/>
              </w:divBdr>
              <w:divsChild>
                <w:div w:id="2086491323">
                  <w:marLeft w:val="0"/>
                  <w:marRight w:val="0"/>
                  <w:marTop w:val="0"/>
                  <w:marBottom w:val="0"/>
                  <w:divBdr>
                    <w:top w:val="none" w:sz="0" w:space="0" w:color="auto"/>
                    <w:left w:val="none" w:sz="0" w:space="0" w:color="auto"/>
                    <w:bottom w:val="none" w:sz="0" w:space="0" w:color="auto"/>
                    <w:right w:val="none" w:sz="0" w:space="0" w:color="auto"/>
                  </w:divBdr>
                  <w:divsChild>
                    <w:div w:id="901716757">
                      <w:marLeft w:val="0"/>
                      <w:marRight w:val="0"/>
                      <w:marTop w:val="0"/>
                      <w:marBottom w:val="0"/>
                      <w:divBdr>
                        <w:top w:val="none" w:sz="0" w:space="0" w:color="auto"/>
                        <w:left w:val="none" w:sz="0" w:space="0" w:color="auto"/>
                        <w:bottom w:val="none" w:sz="0" w:space="0" w:color="auto"/>
                        <w:right w:val="none" w:sz="0" w:space="0" w:color="auto"/>
                      </w:divBdr>
                      <w:divsChild>
                        <w:div w:id="1365836051">
                          <w:marLeft w:val="0"/>
                          <w:marRight w:val="0"/>
                          <w:marTop w:val="0"/>
                          <w:marBottom w:val="0"/>
                          <w:divBdr>
                            <w:top w:val="none" w:sz="0" w:space="0" w:color="auto"/>
                            <w:left w:val="none" w:sz="0" w:space="0" w:color="auto"/>
                            <w:bottom w:val="none" w:sz="0" w:space="0" w:color="auto"/>
                            <w:right w:val="none" w:sz="0" w:space="0" w:color="auto"/>
                          </w:divBdr>
                          <w:divsChild>
                            <w:div w:id="2112047248">
                              <w:marLeft w:val="0"/>
                              <w:marRight w:val="0"/>
                              <w:marTop w:val="0"/>
                              <w:marBottom w:val="0"/>
                              <w:divBdr>
                                <w:top w:val="none" w:sz="0" w:space="0" w:color="auto"/>
                                <w:left w:val="none" w:sz="0" w:space="0" w:color="auto"/>
                                <w:bottom w:val="none" w:sz="0" w:space="0" w:color="auto"/>
                                <w:right w:val="none" w:sz="0" w:space="0" w:color="auto"/>
                              </w:divBdr>
                              <w:divsChild>
                                <w:div w:id="397828903">
                                  <w:marLeft w:val="0"/>
                                  <w:marRight w:val="0"/>
                                  <w:marTop w:val="0"/>
                                  <w:marBottom w:val="0"/>
                                  <w:divBdr>
                                    <w:top w:val="none" w:sz="0" w:space="0" w:color="auto"/>
                                    <w:left w:val="none" w:sz="0" w:space="0" w:color="auto"/>
                                    <w:bottom w:val="none" w:sz="0" w:space="0" w:color="auto"/>
                                    <w:right w:val="none" w:sz="0" w:space="0" w:color="auto"/>
                                  </w:divBdr>
                                  <w:divsChild>
                                    <w:div w:id="19708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76096">
      <w:bodyDiv w:val="1"/>
      <w:marLeft w:val="0"/>
      <w:marRight w:val="0"/>
      <w:marTop w:val="0"/>
      <w:marBottom w:val="0"/>
      <w:divBdr>
        <w:top w:val="none" w:sz="0" w:space="0" w:color="auto"/>
        <w:left w:val="none" w:sz="0" w:space="0" w:color="auto"/>
        <w:bottom w:val="none" w:sz="0" w:space="0" w:color="auto"/>
        <w:right w:val="none" w:sz="0" w:space="0" w:color="auto"/>
      </w:divBdr>
    </w:div>
    <w:div w:id="42875026">
      <w:bodyDiv w:val="1"/>
      <w:marLeft w:val="0"/>
      <w:marRight w:val="0"/>
      <w:marTop w:val="0"/>
      <w:marBottom w:val="0"/>
      <w:divBdr>
        <w:top w:val="none" w:sz="0" w:space="0" w:color="auto"/>
        <w:left w:val="none" w:sz="0" w:space="0" w:color="auto"/>
        <w:bottom w:val="none" w:sz="0" w:space="0" w:color="auto"/>
        <w:right w:val="none" w:sz="0" w:space="0" w:color="auto"/>
      </w:divBdr>
    </w:div>
    <w:div w:id="46417153">
      <w:bodyDiv w:val="1"/>
      <w:marLeft w:val="0"/>
      <w:marRight w:val="0"/>
      <w:marTop w:val="0"/>
      <w:marBottom w:val="0"/>
      <w:divBdr>
        <w:top w:val="none" w:sz="0" w:space="0" w:color="auto"/>
        <w:left w:val="none" w:sz="0" w:space="0" w:color="auto"/>
        <w:bottom w:val="none" w:sz="0" w:space="0" w:color="auto"/>
        <w:right w:val="none" w:sz="0" w:space="0" w:color="auto"/>
      </w:divBdr>
    </w:div>
    <w:div w:id="69348066">
      <w:bodyDiv w:val="1"/>
      <w:marLeft w:val="0"/>
      <w:marRight w:val="0"/>
      <w:marTop w:val="0"/>
      <w:marBottom w:val="0"/>
      <w:divBdr>
        <w:top w:val="none" w:sz="0" w:space="0" w:color="auto"/>
        <w:left w:val="none" w:sz="0" w:space="0" w:color="auto"/>
        <w:bottom w:val="none" w:sz="0" w:space="0" w:color="auto"/>
        <w:right w:val="none" w:sz="0" w:space="0" w:color="auto"/>
      </w:divBdr>
    </w:div>
    <w:div w:id="91705669">
      <w:bodyDiv w:val="1"/>
      <w:marLeft w:val="0"/>
      <w:marRight w:val="0"/>
      <w:marTop w:val="0"/>
      <w:marBottom w:val="0"/>
      <w:divBdr>
        <w:top w:val="none" w:sz="0" w:space="0" w:color="auto"/>
        <w:left w:val="none" w:sz="0" w:space="0" w:color="auto"/>
        <w:bottom w:val="none" w:sz="0" w:space="0" w:color="auto"/>
        <w:right w:val="none" w:sz="0" w:space="0" w:color="auto"/>
      </w:divBdr>
      <w:divsChild>
        <w:div w:id="1341355283">
          <w:marLeft w:val="0"/>
          <w:marRight w:val="0"/>
          <w:marTop w:val="0"/>
          <w:marBottom w:val="0"/>
          <w:divBdr>
            <w:top w:val="none" w:sz="0" w:space="0" w:color="auto"/>
            <w:left w:val="none" w:sz="0" w:space="0" w:color="auto"/>
            <w:bottom w:val="none" w:sz="0" w:space="0" w:color="auto"/>
            <w:right w:val="none" w:sz="0" w:space="0" w:color="auto"/>
          </w:divBdr>
          <w:divsChild>
            <w:div w:id="2031450833">
              <w:marLeft w:val="0"/>
              <w:marRight w:val="0"/>
              <w:marTop w:val="0"/>
              <w:marBottom w:val="0"/>
              <w:divBdr>
                <w:top w:val="none" w:sz="0" w:space="0" w:color="auto"/>
                <w:left w:val="none" w:sz="0" w:space="0" w:color="auto"/>
                <w:bottom w:val="none" w:sz="0" w:space="0" w:color="auto"/>
                <w:right w:val="none" w:sz="0" w:space="0" w:color="auto"/>
              </w:divBdr>
              <w:divsChild>
                <w:div w:id="335617396">
                  <w:marLeft w:val="0"/>
                  <w:marRight w:val="0"/>
                  <w:marTop w:val="0"/>
                  <w:marBottom w:val="0"/>
                  <w:divBdr>
                    <w:top w:val="none" w:sz="0" w:space="0" w:color="auto"/>
                    <w:left w:val="none" w:sz="0" w:space="0" w:color="auto"/>
                    <w:bottom w:val="none" w:sz="0" w:space="0" w:color="auto"/>
                    <w:right w:val="none" w:sz="0" w:space="0" w:color="auto"/>
                  </w:divBdr>
                  <w:divsChild>
                    <w:div w:id="585388168">
                      <w:marLeft w:val="0"/>
                      <w:marRight w:val="0"/>
                      <w:marTop w:val="0"/>
                      <w:marBottom w:val="0"/>
                      <w:divBdr>
                        <w:top w:val="none" w:sz="0" w:space="0" w:color="auto"/>
                        <w:left w:val="none" w:sz="0" w:space="0" w:color="auto"/>
                        <w:bottom w:val="none" w:sz="0" w:space="0" w:color="auto"/>
                        <w:right w:val="none" w:sz="0" w:space="0" w:color="auto"/>
                      </w:divBdr>
                      <w:divsChild>
                        <w:div w:id="824904242">
                          <w:marLeft w:val="0"/>
                          <w:marRight w:val="0"/>
                          <w:marTop w:val="0"/>
                          <w:marBottom w:val="0"/>
                          <w:divBdr>
                            <w:top w:val="none" w:sz="0" w:space="0" w:color="auto"/>
                            <w:left w:val="none" w:sz="0" w:space="0" w:color="auto"/>
                            <w:bottom w:val="none" w:sz="0" w:space="0" w:color="auto"/>
                            <w:right w:val="none" w:sz="0" w:space="0" w:color="auto"/>
                          </w:divBdr>
                          <w:divsChild>
                            <w:div w:id="284436">
                              <w:marLeft w:val="0"/>
                              <w:marRight w:val="0"/>
                              <w:marTop w:val="0"/>
                              <w:marBottom w:val="0"/>
                              <w:divBdr>
                                <w:top w:val="none" w:sz="0" w:space="0" w:color="auto"/>
                                <w:left w:val="none" w:sz="0" w:space="0" w:color="auto"/>
                                <w:bottom w:val="none" w:sz="0" w:space="0" w:color="auto"/>
                                <w:right w:val="none" w:sz="0" w:space="0" w:color="auto"/>
                              </w:divBdr>
                              <w:divsChild>
                                <w:div w:id="676425762">
                                  <w:marLeft w:val="0"/>
                                  <w:marRight w:val="0"/>
                                  <w:marTop w:val="0"/>
                                  <w:marBottom w:val="0"/>
                                  <w:divBdr>
                                    <w:top w:val="none" w:sz="0" w:space="0" w:color="auto"/>
                                    <w:left w:val="none" w:sz="0" w:space="0" w:color="auto"/>
                                    <w:bottom w:val="none" w:sz="0" w:space="0" w:color="auto"/>
                                    <w:right w:val="none" w:sz="0" w:space="0" w:color="auto"/>
                                  </w:divBdr>
                                  <w:divsChild>
                                    <w:div w:id="6738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64342">
      <w:bodyDiv w:val="1"/>
      <w:marLeft w:val="0"/>
      <w:marRight w:val="0"/>
      <w:marTop w:val="0"/>
      <w:marBottom w:val="0"/>
      <w:divBdr>
        <w:top w:val="none" w:sz="0" w:space="0" w:color="auto"/>
        <w:left w:val="none" w:sz="0" w:space="0" w:color="auto"/>
        <w:bottom w:val="none" w:sz="0" w:space="0" w:color="auto"/>
        <w:right w:val="none" w:sz="0" w:space="0" w:color="auto"/>
      </w:divBdr>
      <w:divsChild>
        <w:div w:id="337194485">
          <w:marLeft w:val="0"/>
          <w:marRight w:val="0"/>
          <w:marTop w:val="0"/>
          <w:marBottom w:val="0"/>
          <w:divBdr>
            <w:top w:val="none" w:sz="0" w:space="0" w:color="auto"/>
            <w:left w:val="none" w:sz="0" w:space="0" w:color="auto"/>
            <w:bottom w:val="none" w:sz="0" w:space="0" w:color="auto"/>
            <w:right w:val="none" w:sz="0" w:space="0" w:color="auto"/>
          </w:divBdr>
          <w:divsChild>
            <w:div w:id="1559828422">
              <w:marLeft w:val="0"/>
              <w:marRight w:val="0"/>
              <w:marTop w:val="0"/>
              <w:marBottom w:val="0"/>
              <w:divBdr>
                <w:top w:val="none" w:sz="0" w:space="0" w:color="auto"/>
                <w:left w:val="none" w:sz="0" w:space="0" w:color="auto"/>
                <w:bottom w:val="none" w:sz="0" w:space="0" w:color="auto"/>
                <w:right w:val="none" w:sz="0" w:space="0" w:color="auto"/>
              </w:divBdr>
              <w:divsChild>
                <w:div w:id="1242569849">
                  <w:marLeft w:val="0"/>
                  <w:marRight w:val="0"/>
                  <w:marTop w:val="0"/>
                  <w:marBottom w:val="0"/>
                  <w:divBdr>
                    <w:top w:val="none" w:sz="0" w:space="0" w:color="auto"/>
                    <w:left w:val="none" w:sz="0" w:space="0" w:color="auto"/>
                    <w:bottom w:val="none" w:sz="0" w:space="0" w:color="auto"/>
                    <w:right w:val="none" w:sz="0" w:space="0" w:color="auto"/>
                  </w:divBdr>
                  <w:divsChild>
                    <w:div w:id="511382685">
                      <w:marLeft w:val="0"/>
                      <w:marRight w:val="0"/>
                      <w:marTop w:val="0"/>
                      <w:marBottom w:val="0"/>
                      <w:divBdr>
                        <w:top w:val="none" w:sz="0" w:space="0" w:color="auto"/>
                        <w:left w:val="none" w:sz="0" w:space="0" w:color="auto"/>
                        <w:bottom w:val="none" w:sz="0" w:space="0" w:color="auto"/>
                        <w:right w:val="none" w:sz="0" w:space="0" w:color="auto"/>
                      </w:divBdr>
                      <w:divsChild>
                        <w:div w:id="1435783848">
                          <w:marLeft w:val="0"/>
                          <w:marRight w:val="0"/>
                          <w:marTop w:val="0"/>
                          <w:marBottom w:val="0"/>
                          <w:divBdr>
                            <w:top w:val="none" w:sz="0" w:space="0" w:color="auto"/>
                            <w:left w:val="none" w:sz="0" w:space="0" w:color="auto"/>
                            <w:bottom w:val="none" w:sz="0" w:space="0" w:color="auto"/>
                            <w:right w:val="none" w:sz="0" w:space="0" w:color="auto"/>
                          </w:divBdr>
                          <w:divsChild>
                            <w:div w:id="809247969">
                              <w:marLeft w:val="0"/>
                              <w:marRight w:val="0"/>
                              <w:marTop w:val="0"/>
                              <w:marBottom w:val="0"/>
                              <w:divBdr>
                                <w:top w:val="none" w:sz="0" w:space="0" w:color="auto"/>
                                <w:left w:val="none" w:sz="0" w:space="0" w:color="auto"/>
                                <w:bottom w:val="none" w:sz="0" w:space="0" w:color="auto"/>
                                <w:right w:val="none" w:sz="0" w:space="0" w:color="auto"/>
                              </w:divBdr>
                              <w:divsChild>
                                <w:div w:id="1022361895">
                                  <w:marLeft w:val="0"/>
                                  <w:marRight w:val="0"/>
                                  <w:marTop w:val="0"/>
                                  <w:marBottom w:val="0"/>
                                  <w:divBdr>
                                    <w:top w:val="none" w:sz="0" w:space="0" w:color="auto"/>
                                    <w:left w:val="none" w:sz="0" w:space="0" w:color="auto"/>
                                    <w:bottom w:val="none" w:sz="0" w:space="0" w:color="auto"/>
                                    <w:right w:val="none" w:sz="0" w:space="0" w:color="auto"/>
                                  </w:divBdr>
                                  <w:divsChild>
                                    <w:div w:id="2091001927">
                                      <w:marLeft w:val="0"/>
                                      <w:marRight w:val="0"/>
                                      <w:marTop w:val="0"/>
                                      <w:marBottom w:val="0"/>
                                      <w:divBdr>
                                        <w:top w:val="none" w:sz="0" w:space="0" w:color="auto"/>
                                        <w:left w:val="none" w:sz="0" w:space="0" w:color="auto"/>
                                        <w:bottom w:val="none" w:sz="0" w:space="0" w:color="auto"/>
                                        <w:right w:val="none" w:sz="0" w:space="0" w:color="auto"/>
                                      </w:divBdr>
                                      <w:divsChild>
                                        <w:div w:id="1686907993">
                                          <w:marLeft w:val="0"/>
                                          <w:marRight w:val="0"/>
                                          <w:marTop w:val="0"/>
                                          <w:marBottom w:val="0"/>
                                          <w:divBdr>
                                            <w:top w:val="none" w:sz="0" w:space="0" w:color="auto"/>
                                            <w:left w:val="none" w:sz="0" w:space="0" w:color="auto"/>
                                            <w:bottom w:val="none" w:sz="0" w:space="0" w:color="auto"/>
                                            <w:right w:val="none" w:sz="0" w:space="0" w:color="auto"/>
                                          </w:divBdr>
                                          <w:divsChild>
                                            <w:div w:id="544222847">
                                              <w:marLeft w:val="0"/>
                                              <w:marRight w:val="0"/>
                                              <w:marTop w:val="0"/>
                                              <w:marBottom w:val="0"/>
                                              <w:divBdr>
                                                <w:top w:val="none" w:sz="0" w:space="0" w:color="auto"/>
                                                <w:left w:val="none" w:sz="0" w:space="0" w:color="auto"/>
                                                <w:bottom w:val="none" w:sz="0" w:space="0" w:color="auto"/>
                                                <w:right w:val="none" w:sz="0" w:space="0" w:color="auto"/>
                                              </w:divBdr>
                                              <w:divsChild>
                                                <w:div w:id="425804625">
                                                  <w:marLeft w:val="0"/>
                                                  <w:marRight w:val="0"/>
                                                  <w:marTop w:val="0"/>
                                                  <w:marBottom w:val="0"/>
                                                  <w:divBdr>
                                                    <w:top w:val="none" w:sz="0" w:space="0" w:color="auto"/>
                                                    <w:left w:val="none" w:sz="0" w:space="0" w:color="auto"/>
                                                    <w:bottom w:val="none" w:sz="0" w:space="0" w:color="auto"/>
                                                    <w:right w:val="none" w:sz="0" w:space="0" w:color="auto"/>
                                                  </w:divBdr>
                                                  <w:divsChild>
                                                    <w:div w:id="19963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3126">
                                          <w:marLeft w:val="0"/>
                                          <w:marRight w:val="0"/>
                                          <w:marTop w:val="0"/>
                                          <w:marBottom w:val="0"/>
                                          <w:divBdr>
                                            <w:top w:val="none" w:sz="0" w:space="0" w:color="auto"/>
                                            <w:left w:val="none" w:sz="0" w:space="0" w:color="auto"/>
                                            <w:bottom w:val="none" w:sz="0" w:space="0" w:color="auto"/>
                                            <w:right w:val="none" w:sz="0" w:space="0" w:color="auto"/>
                                          </w:divBdr>
                                          <w:divsChild>
                                            <w:div w:id="514804057">
                                              <w:marLeft w:val="0"/>
                                              <w:marRight w:val="0"/>
                                              <w:marTop w:val="0"/>
                                              <w:marBottom w:val="0"/>
                                              <w:divBdr>
                                                <w:top w:val="none" w:sz="0" w:space="0" w:color="auto"/>
                                                <w:left w:val="none" w:sz="0" w:space="0" w:color="auto"/>
                                                <w:bottom w:val="none" w:sz="0" w:space="0" w:color="auto"/>
                                                <w:right w:val="none" w:sz="0" w:space="0" w:color="auto"/>
                                              </w:divBdr>
                                              <w:divsChild>
                                                <w:div w:id="17896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232805">
          <w:marLeft w:val="0"/>
          <w:marRight w:val="0"/>
          <w:marTop w:val="0"/>
          <w:marBottom w:val="0"/>
          <w:divBdr>
            <w:top w:val="none" w:sz="0" w:space="0" w:color="auto"/>
            <w:left w:val="none" w:sz="0" w:space="0" w:color="auto"/>
            <w:bottom w:val="none" w:sz="0" w:space="0" w:color="auto"/>
            <w:right w:val="none" w:sz="0" w:space="0" w:color="auto"/>
          </w:divBdr>
          <w:divsChild>
            <w:div w:id="70809947">
              <w:marLeft w:val="0"/>
              <w:marRight w:val="0"/>
              <w:marTop w:val="0"/>
              <w:marBottom w:val="0"/>
              <w:divBdr>
                <w:top w:val="none" w:sz="0" w:space="0" w:color="auto"/>
                <w:left w:val="none" w:sz="0" w:space="0" w:color="auto"/>
                <w:bottom w:val="none" w:sz="0" w:space="0" w:color="auto"/>
                <w:right w:val="none" w:sz="0" w:space="0" w:color="auto"/>
              </w:divBdr>
              <w:divsChild>
                <w:div w:id="1664577807">
                  <w:marLeft w:val="0"/>
                  <w:marRight w:val="0"/>
                  <w:marTop w:val="0"/>
                  <w:marBottom w:val="0"/>
                  <w:divBdr>
                    <w:top w:val="none" w:sz="0" w:space="0" w:color="auto"/>
                    <w:left w:val="none" w:sz="0" w:space="0" w:color="auto"/>
                    <w:bottom w:val="none" w:sz="0" w:space="0" w:color="auto"/>
                    <w:right w:val="none" w:sz="0" w:space="0" w:color="auto"/>
                  </w:divBdr>
                  <w:divsChild>
                    <w:div w:id="2102677349">
                      <w:marLeft w:val="0"/>
                      <w:marRight w:val="0"/>
                      <w:marTop w:val="0"/>
                      <w:marBottom w:val="0"/>
                      <w:divBdr>
                        <w:top w:val="none" w:sz="0" w:space="0" w:color="auto"/>
                        <w:left w:val="none" w:sz="0" w:space="0" w:color="auto"/>
                        <w:bottom w:val="none" w:sz="0" w:space="0" w:color="auto"/>
                        <w:right w:val="none" w:sz="0" w:space="0" w:color="auto"/>
                      </w:divBdr>
                      <w:divsChild>
                        <w:div w:id="1754662969">
                          <w:marLeft w:val="0"/>
                          <w:marRight w:val="0"/>
                          <w:marTop w:val="0"/>
                          <w:marBottom w:val="0"/>
                          <w:divBdr>
                            <w:top w:val="none" w:sz="0" w:space="0" w:color="auto"/>
                            <w:left w:val="none" w:sz="0" w:space="0" w:color="auto"/>
                            <w:bottom w:val="none" w:sz="0" w:space="0" w:color="auto"/>
                            <w:right w:val="none" w:sz="0" w:space="0" w:color="auto"/>
                          </w:divBdr>
                          <w:divsChild>
                            <w:div w:id="68888625">
                              <w:marLeft w:val="0"/>
                              <w:marRight w:val="0"/>
                              <w:marTop w:val="0"/>
                              <w:marBottom w:val="0"/>
                              <w:divBdr>
                                <w:top w:val="none" w:sz="0" w:space="0" w:color="auto"/>
                                <w:left w:val="none" w:sz="0" w:space="0" w:color="auto"/>
                                <w:bottom w:val="none" w:sz="0" w:space="0" w:color="auto"/>
                                <w:right w:val="none" w:sz="0" w:space="0" w:color="auto"/>
                              </w:divBdr>
                              <w:divsChild>
                                <w:div w:id="117573873">
                                  <w:marLeft w:val="0"/>
                                  <w:marRight w:val="0"/>
                                  <w:marTop w:val="0"/>
                                  <w:marBottom w:val="0"/>
                                  <w:divBdr>
                                    <w:top w:val="none" w:sz="0" w:space="0" w:color="auto"/>
                                    <w:left w:val="none" w:sz="0" w:space="0" w:color="auto"/>
                                    <w:bottom w:val="none" w:sz="0" w:space="0" w:color="auto"/>
                                    <w:right w:val="none" w:sz="0" w:space="0" w:color="auto"/>
                                  </w:divBdr>
                                  <w:divsChild>
                                    <w:div w:id="451478438">
                                      <w:marLeft w:val="0"/>
                                      <w:marRight w:val="0"/>
                                      <w:marTop w:val="0"/>
                                      <w:marBottom w:val="0"/>
                                      <w:divBdr>
                                        <w:top w:val="none" w:sz="0" w:space="0" w:color="auto"/>
                                        <w:left w:val="none" w:sz="0" w:space="0" w:color="auto"/>
                                        <w:bottom w:val="none" w:sz="0" w:space="0" w:color="auto"/>
                                        <w:right w:val="none" w:sz="0" w:space="0" w:color="auto"/>
                                      </w:divBdr>
                                      <w:divsChild>
                                        <w:div w:id="882209550">
                                          <w:marLeft w:val="0"/>
                                          <w:marRight w:val="0"/>
                                          <w:marTop w:val="0"/>
                                          <w:marBottom w:val="0"/>
                                          <w:divBdr>
                                            <w:top w:val="none" w:sz="0" w:space="0" w:color="auto"/>
                                            <w:left w:val="none" w:sz="0" w:space="0" w:color="auto"/>
                                            <w:bottom w:val="none" w:sz="0" w:space="0" w:color="auto"/>
                                            <w:right w:val="none" w:sz="0" w:space="0" w:color="auto"/>
                                          </w:divBdr>
                                          <w:divsChild>
                                            <w:div w:id="1131560839">
                                              <w:marLeft w:val="0"/>
                                              <w:marRight w:val="0"/>
                                              <w:marTop w:val="0"/>
                                              <w:marBottom w:val="0"/>
                                              <w:divBdr>
                                                <w:top w:val="none" w:sz="0" w:space="0" w:color="auto"/>
                                                <w:left w:val="none" w:sz="0" w:space="0" w:color="auto"/>
                                                <w:bottom w:val="none" w:sz="0" w:space="0" w:color="auto"/>
                                                <w:right w:val="none" w:sz="0" w:space="0" w:color="auto"/>
                                              </w:divBdr>
                                              <w:divsChild>
                                                <w:div w:id="494803434">
                                                  <w:marLeft w:val="0"/>
                                                  <w:marRight w:val="0"/>
                                                  <w:marTop w:val="0"/>
                                                  <w:marBottom w:val="0"/>
                                                  <w:divBdr>
                                                    <w:top w:val="none" w:sz="0" w:space="0" w:color="auto"/>
                                                    <w:left w:val="none" w:sz="0" w:space="0" w:color="auto"/>
                                                    <w:bottom w:val="none" w:sz="0" w:space="0" w:color="auto"/>
                                                    <w:right w:val="none" w:sz="0" w:space="0" w:color="auto"/>
                                                  </w:divBdr>
                                                  <w:divsChild>
                                                    <w:div w:id="374354805">
                                                      <w:marLeft w:val="0"/>
                                                      <w:marRight w:val="0"/>
                                                      <w:marTop w:val="0"/>
                                                      <w:marBottom w:val="0"/>
                                                      <w:divBdr>
                                                        <w:top w:val="none" w:sz="0" w:space="0" w:color="auto"/>
                                                        <w:left w:val="none" w:sz="0" w:space="0" w:color="auto"/>
                                                        <w:bottom w:val="none" w:sz="0" w:space="0" w:color="auto"/>
                                                        <w:right w:val="none" w:sz="0" w:space="0" w:color="auto"/>
                                                      </w:divBdr>
                                                      <w:divsChild>
                                                        <w:div w:id="1517580280">
                                                          <w:marLeft w:val="0"/>
                                                          <w:marRight w:val="0"/>
                                                          <w:marTop w:val="0"/>
                                                          <w:marBottom w:val="0"/>
                                                          <w:divBdr>
                                                            <w:top w:val="none" w:sz="0" w:space="0" w:color="auto"/>
                                                            <w:left w:val="none" w:sz="0" w:space="0" w:color="auto"/>
                                                            <w:bottom w:val="none" w:sz="0" w:space="0" w:color="auto"/>
                                                            <w:right w:val="none" w:sz="0" w:space="0" w:color="auto"/>
                                                          </w:divBdr>
                                                          <w:divsChild>
                                                            <w:div w:id="1110972763">
                                                              <w:marLeft w:val="0"/>
                                                              <w:marRight w:val="0"/>
                                                              <w:marTop w:val="0"/>
                                                              <w:marBottom w:val="0"/>
                                                              <w:divBdr>
                                                                <w:top w:val="none" w:sz="0" w:space="0" w:color="auto"/>
                                                                <w:left w:val="none" w:sz="0" w:space="0" w:color="auto"/>
                                                                <w:bottom w:val="none" w:sz="0" w:space="0" w:color="auto"/>
                                                                <w:right w:val="none" w:sz="0" w:space="0" w:color="auto"/>
                                                              </w:divBdr>
                                                              <w:divsChild>
                                                                <w:div w:id="6987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189299">
      <w:bodyDiv w:val="1"/>
      <w:marLeft w:val="0"/>
      <w:marRight w:val="0"/>
      <w:marTop w:val="0"/>
      <w:marBottom w:val="0"/>
      <w:divBdr>
        <w:top w:val="none" w:sz="0" w:space="0" w:color="auto"/>
        <w:left w:val="none" w:sz="0" w:space="0" w:color="auto"/>
        <w:bottom w:val="none" w:sz="0" w:space="0" w:color="auto"/>
        <w:right w:val="none" w:sz="0" w:space="0" w:color="auto"/>
      </w:divBdr>
    </w:div>
    <w:div w:id="107358645">
      <w:bodyDiv w:val="1"/>
      <w:marLeft w:val="0"/>
      <w:marRight w:val="0"/>
      <w:marTop w:val="0"/>
      <w:marBottom w:val="0"/>
      <w:divBdr>
        <w:top w:val="none" w:sz="0" w:space="0" w:color="auto"/>
        <w:left w:val="none" w:sz="0" w:space="0" w:color="auto"/>
        <w:bottom w:val="none" w:sz="0" w:space="0" w:color="auto"/>
        <w:right w:val="none" w:sz="0" w:space="0" w:color="auto"/>
      </w:divBdr>
    </w:div>
    <w:div w:id="130290848">
      <w:bodyDiv w:val="1"/>
      <w:marLeft w:val="0"/>
      <w:marRight w:val="0"/>
      <w:marTop w:val="0"/>
      <w:marBottom w:val="0"/>
      <w:divBdr>
        <w:top w:val="none" w:sz="0" w:space="0" w:color="auto"/>
        <w:left w:val="none" w:sz="0" w:space="0" w:color="auto"/>
        <w:bottom w:val="none" w:sz="0" w:space="0" w:color="auto"/>
        <w:right w:val="none" w:sz="0" w:space="0" w:color="auto"/>
      </w:divBdr>
    </w:div>
    <w:div w:id="142085497">
      <w:bodyDiv w:val="1"/>
      <w:marLeft w:val="0"/>
      <w:marRight w:val="0"/>
      <w:marTop w:val="0"/>
      <w:marBottom w:val="0"/>
      <w:divBdr>
        <w:top w:val="none" w:sz="0" w:space="0" w:color="auto"/>
        <w:left w:val="none" w:sz="0" w:space="0" w:color="auto"/>
        <w:bottom w:val="none" w:sz="0" w:space="0" w:color="auto"/>
        <w:right w:val="none" w:sz="0" w:space="0" w:color="auto"/>
      </w:divBdr>
    </w:div>
    <w:div w:id="174808527">
      <w:bodyDiv w:val="1"/>
      <w:marLeft w:val="0"/>
      <w:marRight w:val="0"/>
      <w:marTop w:val="0"/>
      <w:marBottom w:val="0"/>
      <w:divBdr>
        <w:top w:val="none" w:sz="0" w:space="0" w:color="auto"/>
        <w:left w:val="none" w:sz="0" w:space="0" w:color="auto"/>
        <w:bottom w:val="none" w:sz="0" w:space="0" w:color="auto"/>
        <w:right w:val="none" w:sz="0" w:space="0" w:color="auto"/>
      </w:divBdr>
    </w:div>
    <w:div w:id="183177045">
      <w:bodyDiv w:val="1"/>
      <w:marLeft w:val="0"/>
      <w:marRight w:val="0"/>
      <w:marTop w:val="0"/>
      <w:marBottom w:val="0"/>
      <w:divBdr>
        <w:top w:val="none" w:sz="0" w:space="0" w:color="auto"/>
        <w:left w:val="none" w:sz="0" w:space="0" w:color="auto"/>
        <w:bottom w:val="none" w:sz="0" w:space="0" w:color="auto"/>
        <w:right w:val="none" w:sz="0" w:space="0" w:color="auto"/>
      </w:divBdr>
      <w:divsChild>
        <w:div w:id="1277642087">
          <w:marLeft w:val="0"/>
          <w:marRight w:val="0"/>
          <w:marTop w:val="0"/>
          <w:marBottom w:val="0"/>
          <w:divBdr>
            <w:top w:val="none" w:sz="0" w:space="0" w:color="auto"/>
            <w:left w:val="none" w:sz="0" w:space="0" w:color="auto"/>
            <w:bottom w:val="none" w:sz="0" w:space="0" w:color="auto"/>
            <w:right w:val="none" w:sz="0" w:space="0" w:color="auto"/>
          </w:divBdr>
          <w:divsChild>
            <w:div w:id="1958489463">
              <w:marLeft w:val="0"/>
              <w:marRight w:val="0"/>
              <w:marTop w:val="0"/>
              <w:marBottom w:val="0"/>
              <w:divBdr>
                <w:top w:val="none" w:sz="0" w:space="0" w:color="auto"/>
                <w:left w:val="none" w:sz="0" w:space="0" w:color="auto"/>
                <w:bottom w:val="none" w:sz="0" w:space="0" w:color="auto"/>
                <w:right w:val="none" w:sz="0" w:space="0" w:color="auto"/>
              </w:divBdr>
              <w:divsChild>
                <w:div w:id="874926682">
                  <w:marLeft w:val="0"/>
                  <w:marRight w:val="0"/>
                  <w:marTop w:val="0"/>
                  <w:marBottom w:val="0"/>
                  <w:divBdr>
                    <w:top w:val="none" w:sz="0" w:space="0" w:color="auto"/>
                    <w:left w:val="none" w:sz="0" w:space="0" w:color="auto"/>
                    <w:bottom w:val="none" w:sz="0" w:space="0" w:color="auto"/>
                    <w:right w:val="none" w:sz="0" w:space="0" w:color="auto"/>
                  </w:divBdr>
                  <w:divsChild>
                    <w:div w:id="1094982989">
                      <w:marLeft w:val="0"/>
                      <w:marRight w:val="0"/>
                      <w:marTop w:val="0"/>
                      <w:marBottom w:val="0"/>
                      <w:divBdr>
                        <w:top w:val="none" w:sz="0" w:space="0" w:color="auto"/>
                        <w:left w:val="none" w:sz="0" w:space="0" w:color="auto"/>
                        <w:bottom w:val="none" w:sz="0" w:space="0" w:color="auto"/>
                        <w:right w:val="none" w:sz="0" w:space="0" w:color="auto"/>
                      </w:divBdr>
                      <w:divsChild>
                        <w:div w:id="1202785950">
                          <w:marLeft w:val="0"/>
                          <w:marRight w:val="0"/>
                          <w:marTop w:val="0"/>
                          <w:marBottom w:val="0"/>
                          <w:divBdr>
                            <w:top w:val="none" w:sz="0" w:space="0" w:color="auto"/>
                            <w:left w:val="none" w:sz="0" w:space="0" w:color="auto"/>
                            <w:bottom w:val="none" w:sz="0" w:space="0" w:color="auto"/>
                            <w:right w:val="none" w:sz="0" w:space="0" w:color="auto"/>
                          </w:divBdr>
                          <w:divsChild>
                            <w:div w:id="726799436">
                              <w:marLeft w:val="0"/>
                              <w:marRight w:val="0"/>
                              <w:marTop w:val="0"/>
                              <w:marBottom w:val="0"/>
                              <w:divBdr>
                                <w:top w:val="none" w:sz="0" w:space="0" w:color="auto"/>
                                <w:left w:val="none" w:sz="0" w:space="0" w:color="auto"/>
                                <w:bottom w:val="none" w:sz="0" w:space="0" w:color="auto"/>
                                <w:right w:val="none" w:sz="0" w:space="0" w:color="auto"/>
                              </w:divBdr>
                              <w:divsChild>
                                <w:div w:id="1903061224">
                                  <w:marLeft w:val="0"/>
                                  <w:marRight w:val="0"/>
                                  <w:marTop w:val="0"/>
                                  <w:marBottom w:val="0"/>
                                  <w:divBdr>
                                    <w:top w:val="none" w:sz="0" w:space="0" w:color="auto"/>
                                    <w:left w:val="none" w:sz="0" w:space="0" w:color="auto"/>
                                    <w:bottom w:val="none" w:sz="0" w:space="0" w:color="auto"/>
                                    <w:right w:val="none" w:sz="0" w:space="0" w:color="auto"/>
                                  </w:divBdr>
                                  <w:divsChild>
                                    <w:div w:id="1451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28763">
      <w:bodyDiv w:val="1"/>
      <w:marLeft w:val="0"/>
      <w:marRight w:val="0"/>
      <w:marTop w:val="0"/>
      <w:marBottom w:val="0"/>
      <w:divBdr>
        <w:top w:val="none" w:sz="0" w:space="0" w:color="auto"/>
        <w:left w:val="none" w:sz="0" w:space="0" w:color="auto"/>
        <w:bottom w:val="none" w:sz="0" w:space="0" w:color="auto"/>
        <w:right w:val="none" w:sz="0" w:space="0" w:color="auto"/>
      </w:divBdr>
    </w:div>
    <w:div w:id="202522922">
      <w:bodyDiv w:val="1"/>
      <w:marLeft w:val="0"/>
      <w:marRight w:val="0"/>
      <w:marTop w:val="0"/>
      <w:marBottom w:val="0"/>
      <w:divBdr>
        <w:top w:val="none" w:sz="0" w:space="0" w:color="auto"/>
        <w:left w:val="none" w:sz="0" w:space="0" w:color="auto"/>
        <w:bottom w:val="none" w:sz="0" w:space="0" w:color="auto"/>
        <w:right w:val="none" w:sz="0" w:space="0" w:color="auto"/>
      </w:divBdr>
    </w:div>
    <w:div w:id="219559742">
      <w:bodyDiv w:val="1"/>
      <w:marLeft w:val="0"/>
      <w:marRight w:val="0"/>
      <w:marTop w:val="0"/>
      <w:marBottom w:val="0"/>
      <w:divBdr>
        <w:top w:val="none" w:sz="0" w:space="0" w:color="auto"/>
        <w:left w:val="none" w:sz="0" w:space="0" w:color="auto"/>
        <w:bottom w:val="none" w:sz="0" w:space="0" w:color="auto"/>
        <w:right w:val="none" w:sz="0" w:space="0" w:color="auto"/>
      </w:divBdr>
    </w:div>
    <w:div w:id="220363972">
      <w:bodyDiv w:val="1"/>
      <w:marLeft w:val="0"/>
      <w:marRight w:val="0"/>
      <w:marTop w:val="0"/>
      <w:marBottom w:val="0"/>
      <w:divBdr>
        <w:top w:val="none" w:sz="0" w:space="0" w:color="auto"/>
        <w:left w:val="none" w:sz="0" w:space="0" w:color="auto"/>
        <w:bottom w:val="none" w:sz="0" w:space="0" w:color="auto"/>
        <w:right w:val="none" w:sz="0" w:space="0" w:color="auto"/>
      </w:divBdr>
    </w:div>
    <w:div w:id="223758625">
      <w:bodyDiv w:val="1"/>
      <w:marLeft w:val="0"/>
      <w:marRight w:val="0"/>
      <w:marTop w:val="0"/>
      <w:marBottom w:val="0"/>
      <w:divBdr>
        <w:top w:val="none" w:sz="0" w:space="0" w:color="auto"/>
        <w:left w:val="none" w:sz="0" w:space="0" w:color="auto"/>
        <w:bottom w:val="none" w:sz="0" w:space="0" w:color="auto"/>
        <w:right w:val="none" w:sz="0" w:space="0" w:color="auto"/>
      </w:divBdr>
      <w:divsChild>
        <w:div w:id="506944515">
          <w:marLeft w:val="0"/>
          <w:marRight w:val="0"/>
          <w:marTop w:val="0"/>
          <w:marBottom w:val="0"/>
          <w:divBdr>
            <w:top w:val="none" w:sz="0" w:space="0" w:color="auto"/>
            <w:left w:val="none" w:sz="0" w:space="0" w:color="auto"/>
            <w:bottom w:val="none" w:sz="0" w:space="0" w:color="auto"/>
            <w:right w:val="none" w:sz="0" w:space="0" w:color="auto"/>
          </w:divBdr>
          <w:divsChild>
            <w:div w:id="343286760">
              <w:marLeft w:val="0"/>
              <w:marRight w:val="0"/>
              <w:marTop w:val="0"/>
              <w:marBottom w:val="0"/>
              <w:divBdr>
                <w:top w:val="none" w:sz="0" w:space="0" w:color="auto"/>
                <w:left w:val="none" w:sz="0" w:space="0" w:color="auto"/>
                <w:bottom w:val="none" w:sz="0" w:space="0" w:color="auto"/>
                <w:right w:val="none" w:sz="0" w:space="0" w:color="auto"/>
              </w:divBdr>
              <w:divsChild>
                <w:div w:id="2007438518">
                  <w:marLeft w:val="0"/>
                  <w:marRight w:val="0"/>
                  <w:marTop w:val="0"/>
                  <w:marBottom w:val="0"/>
                  <w:divBdr>
                    <w:top w:val="none" w:sz="0" w:space="0" w:color="auto"/>
                    <w:left w:val="none" w:sz="0" w:space="0" w:color="auto"/>
                    <w:bottom w:val="none" w:sz="0" w:space="0" w:color="auto"/>
                    <w:right w:val="none" w:sz="0" w:space="0" w:color="auto"/>
                  </w:divBdr>
                  <w:divsChild>
                    <w:div w:id="1985231148">
                      <w:marLeft w:val="0"/>
                      <w:marRight w:val="0"/>
                      <w:marTop w:val="0"/>
                      <w:marBottom w:val="0"/>
                      <w:divBdr>
                        <w:top w:val="none" w:sz="0" w:space="0" w:color="auto"/>
                        <w:left w:val="none" w:sz="0" w:space="0" w:color="auto"/>
                        <w:bottom w:val="none" w:sz="0" w:space="0" w:color="auto"/>
                        <w:right w:val="none" w:sz="0" w:space="0" w:color="auto"/>
                      </w:divBdr>
                      <w:divsChild>
                        <w:div w:id="1981573177">
                          <w:marLeft w:val="0"/>
                          <w:marRight w:val="0"/>
                          <w:marTop w:val="0"/>
                          <w:marBottom w:val="0"/>
                          <w:divBdr>
                            <w:top w:val="none" w:sz="0" w:space="0" w:color="auto"/>
                            <w:left w:val="none" w:sz="0" w:space="0" w:color="auto"/>
                            <w:bottom w:val="none" w:sz="0" w:space="0" w:color="auto"/>
                            <w:right w:val="none" w:sz="0" w:space="0" w:color="auto"/>
                          </w:divBdr>
                          <w:divsChild>
                            <w:div w:id="330983468">
                              <w:marLeft w:val="0"/>
                              <w:marRight w:val="0"/>
                              <w:marTop w:val="0"/>
                              <w:marBottom w:val="0"/>
                              <w:divBdr>
                                <w:top w:val="none" w:sz="0" w:space="0" w:color="auto"/>
                                <w:left w:val="none" w:sz="0" w:space="0" w:color="auto"/>
                                <w:bottom w:val="none" w:sz="0" w:space="0" w:color="auto"/>
                                <w:right w:val="none" w:sz="0" w:space="0" w:color="auto"/>
                              </w:divBdr>
                              <w:divsChild>
                                <w:div w:id="657418458">
                                  <w:marLeft w:val="0"/>
                                  <w:marRight w:val="0"/>
                                  <w:marTop w:val="0"/>
                                  <w:marBottom w:val="0"/>
                                  <w:divBdr>
                                    <w:top w:val="none" w:sz="0" w:space="0" w:color="auto"/>
                                    <w:left w:val="none" w:sz="0" w:space="0" w:color="auto"/>
                                    <w:bottom w:val="none" w:sz="0" w:space="0" w:color="auto"/>
                                    <w:right w:val="none" w:sz="0" w:space="0" w:color="auto"/>
                                  </w:divBdr>
                                  <w:divsChild>
                                    <w:div w:id="16675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76941">
      <w:bodyDiv w:val="1"/>
      <w:marLeft w:val="0"/>
      <w:marRight w:val="0"/>
      <w:marTop w:val="0"/>
      <w:marBottom w:val="0"/>
      <w:divBdr>
        <w:top w:val="none" w:sz="0" w:space="0" w:color="auto"/>
        <w:left w:val="none" w:sz="0" w:space="0" w:color="auto"/>
        <w:bottom w:val="none" w:sz="0" w:space="0" w:color="auto"/>
        <w:right w:val="none" w:sz="0" w:space="0" w:color="auto"/>
      </w:divBdr>
      <w:divsChild>
        <w:div w:id="918489055">
          <w:marLeft w:val="0"/>
          <w:marRight w:val="0"/>
          <w:marTop w:val="0"/>
          <w:marBottom w:val="0"/>
          <w:divBdr>
            <w:top w:val="none" w:sz="0" w:space="0" w:color="auto"/>
            <w:left w:val="none" w:sz="0" w:space="0" w:color="auto"/>
            <w:bottom w:val="none" w:sz="0" w:space="0" w:color="auto"/>
            <w:right w:val="none" w:sz="0" w:space="0" w:color="auto"/>
          </w:divBdr>
          <w:divsChild>
            <w:div w:id="249001436">
              <w:marLeft w:val="0"/>
              <w:marRight w:val="0"/>
              <w:marTop w:val="0"/>
              <w:marBottom w:val="0"/>
              <w:divBdr>
                <w:top w:val="none" w:sz="0" w:space="0" w:color="auto"/>
                <w:left w:val="none" w:sz="0" w:space="0" w:color="auto"/>
                <w:bottom w:val="none" w:sz="0" w:space="0" w:color="auto"/>
                <w:right w:val="none" w:sz="0" w:space="0" w:color="auto"/>
              </w:divBdr>
              <w:divsChild>
                <w:div w:id="134687210">
                  <w:marLeft w:val="0"/>
                  <w:marRight w:val="0"/>
                  <w:marTop w:val="0"/>
                  <w:marBottom w:val="0"/>
                  <w:divBdr>
                    <w:top w:val="none" w:sz="0" w:space="0" w:color="auto"/>
                    <w:left w:val="none" w:sz="0" w:space="0" w:color="auto"/>
                    <w:bottom w:val="none" w:sz="0" w:space="0" w:color="auto"/>
                    <w:right w:val="none" w:sz="0" w:space="0" w:color="auto"/>
                  </w:divBdr>
                  <w:divsChild>
                    <w:div w:id="796216679">
                      <w:marLeft w:val="0"/>
                      <w:marRight w:val="0"/>
                      <w:marTop w:val="0"/>
                      <w:marBottom w:val="0"/>
                      <w:divBdr>
                        <w:top w:val="none" w:sz="0" w:space="0" w:color="auto"/>
                        <w:left w:val="none" w:sz="0" w:space="0" w:color="auto"/>
                        <w:bottom w:val="none" w:sz="0" w:space="0" w:color="auto"/>
                        <w:right w:val="none" w:sz="0" w:space="0" w:color="auto"/>
                      </w:divBdr>
                      <w:divsChild>
                        <w:div w:id="231430748">
                          <w:marLeft w:val="0"/>
                          <w:marRight w:val="0"/>
                          <w:marTop w:val="0"/>
                          <w:marBottom w:val="0"/>
                          <w:divBdr>
                            <w:top w:val="none" w:sz="0" w:space="0" w:color="auto"/>
                            <w:left w:val="none" w:sz="0" w:space="0" w:color="auto"/>
                            <w:bottom w:val="none" w:sz="0" w:space="0" w:color="auto"/>
                            <w:right w:val="none" w:sz="0" w:space="0" w:color="auto"/>
                          </w:divBdr>
                          <w:divsChild>
                            <w:div w:id="785737585">
                              <w:marLeft w:val="0"/>
                              <w:marRight w:val="0"/>
                              <w:marTop w:val="0"/>
                              <w:marBottom w:val="0"/>
                              <w:divBdr>
                                <w:top w:val="none" w:sz="0" w:space="0" w:color="auto"/>
                                <w:left w:val="none" w:sz="0" w:space="0" w:color="auto"/>
                                <w:bottom w:val="none" w:sz="0" w:space="0" w:color="auto"/>
                                <w:right w:val="none" w:sz="0" w:space="0" w:color="auto"/>
                              </w:divBdr>
                              <w:divsChild>
                                <w:div w:id="1513177914">
                                  <w:marLeft w:val="0"/>
                                  <w:marRight w:val="0"/>
                                  <w:marTop w:val="0"/>
                                  <w:marBottom w:val="0"/>
                                  <w:divBdr>
                                    <w:top w:val="none" w:sz="0" w:space="0" w:color="auto"/>
                                    <w:left w:val="none" w:sz="0" w:space="0" w:color="auto"/>
                                    <w:bottom w:val="none" w:sz="0" w:space="0" w:color="auto"/>
                                    <w:right w:val="none" w:sz="0" w:space="0" w:color="auto"/>
                                  </w:divBdr>
                                  <w:divsChild>
                                    <w:div w:id="18645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538584">
      <w:bodyDiv w:val="1"/>
      <w:marLeft w:val="0"/>
      <w:marRight w:val="0"/>
      <w:marTop w:val="0"/>
      <w:marBottom w:val="0"/>
      <w:divBdr>
        <w:top w:val="none" w:sz="0" w:space="0" w:color="auto"/>
        <w:left w:val="none" w:sz="0" w:space="0" w:color="auto"/>
        <w:bottom w:val="none" w:sz="0" w:space="0" w:color="auto"/>
        <w:right w:val="none" w:sz="0" w:space="0" w:color="auto"/>
      </w:divBdr>
    </w:div>
    <w:div w:id="247810430">
      <w:bodyDiv w:val="1"/>
      <w:marLeft w:val="0"/>
      <w:marRight w:val="0"/>
      <w:marTop w:val="0"/>
      <w:marBottom w:val="0"/>
      <w:divBdr>
        <w:top w:val="none" w:sz="0" w:space="0" w:color="auto"/>
        <w:left w:val="none" w:sz="0" w:space="0" w:color="auto"/>
        <w:bottom w:val="none" w:sz="0" w:space="0" w:color="auto"/>
        <w:right w:val="none" w:sz="0" w:space="0" w:color="auto"/>
      </w:divBdr>
    </w:div>
    <w:div w:id="249243437">
      <w:bodyDiv w:val="1"/>
      <w:marLeft w:val="0"/>
      <w:marRight w:val="0"/>
      <w:marTop w:val="0"/>
      <w:marBottom w:val="0"/>
      <w:divBdr>
        <w:top w:val="none" w:sz="0" w:space="0" w:color="auto"/>
        <w:left w:val="none" w:sz="0" w:space="0" w:color="auto"/>
        <w:bottom w:val="none" w:sz="0" w:space="0" w:color="auto"/>
        <w:right w:val="none" w:sz="0" w:space="0" w:color="auto"/>
      </w:divBdr>
      <w:divsChild>
        <w:div w:id="1582759990">
          <w:marLeft w:val="0"/>
          <w:marRight w:val="0"/>
          <w:marTop w:val="0"/>
          <w:marBottom w:val="0"/>
          <w:divBdr>
            <w:top w:val="none" w:sz="0" w:space="0" w:color="auto"/>
            <w:left w:val="none" w:sz="0" w:space="0" w:color="auto"/>
            <w:bottom w:val="none" w:sz="0" w:space="0" w:color="auto"/>
            <w:right w:val="none" w:sz="0" w:space="0" w:color="auto"/>
          </w:divBdr>
          <w:divsChild>
            <w:div w:id="1106190474">
              <w:marLeft w:val="0"/>
              <w:marRight w:val="0"/>
              <w:marTop w:val="0"/>
              <w:marBottom w:val="0"/>
              <w:divBdr>
                <w:top w:val="none" w:sz="0" w:space="0" w:color="auto"/>
                <w:left w:val="none" w:sz="0" w:space="0" w:color="auto"/>
                <w:bottom w:val="none" w:sz="0" w:space="0" w:color="auto"/>
                <w:right w:val="none" w:sz="0" w:space="0" w:color="auto"/>
              </w:divBdr>
              <w:divsChild>
                <w:div w:id="1367680074">
                  <w:marLeft w:val="0"/>
                  <w:marRight w:val="0"/>
                  <w:marTop w:val="0"/>
                  <w:marBottom w:val="0"/>
                  <w:divBdr>
                    <w:top w:val="none" w:sz="0" w:space="0" w:color="auto"/>
                    <w:left w:val="none" w:sz="0" w:space="0" w:color="auto"/>
                    <w:bottom w:val="none" w:sz="0" w:space="0" w:color="auto"/>
                    <w:right w:val="none" w:sz="0" w:space="0" w:color="auto"/>
                  </w:divBdr>
                  <w:divsChild>
                    <w:div w:id="1228229933">
                      <w:marLeft w:val="0"/>
                      <w:marRight w:val="0"/>
                      <w:marTop w:val="0"/>
                      <w:marBottom w:val="0"/>
                      <w:divBdr>
                        <w:top w:val="none" w:sz="0" w:space="0" w:color="auto"/>
                        <w:left w:val="none" w:sz="0" w:space="0" w:color="auto"/>
                        <w:bottom w:val="none" w:sz="0" w:space="0" w:color="auto"/>
                        <w:right w:val="none" w:sz="0" w:space="0" w:color="auto"/>
                      </w:divBdr>
                      <w:divsChild>
                        <w:div w:id="1322730836">
                          <w:marLeft w:val="0"/>
                          <w:marRight w:val="0"/>
                          <w:marTop w:val="0"/>
                          <w:marBottom w:val="0"/>
                          <w:divBdr>
                            <w:top w:val="none" w:sz="0" w:space="0" w:color="auto"/>
                            <w:left w:val="none" w:sz="0" w:space="0" w:color="auto"/>
                            <w:bottom w:val="none" w:sz="0" w:space="0" w:color="auto"/>
                            <w:right w:val="none" w:sz="0" w:space="0" w:color="auto"/>
                          </w:divBdr>
                          <w:divsChild>
                            <w:div w:id="1498231693">
                              <w:marLeft w:val="0"/>
                              <w:marRight w:val="0"/>
                              <w:marTop w:val="0"/>
                              <w:marBottom w:val="0"/>
                              <w:divBdr>
                                <w:top w:val="none" w:sz="0" w:space="0" w:color="auto"/>
                                <w:left w:val="none" w:sz="0" w:space="0" w:color="auto"/>
                                <w:bottom w:val="none" w:sz="0" w:space="0" w:color="auto"/>
                                <w:right w:val="none" w:sz="0" w:space="0" w:color="auto"/>
                              </w:divBdr>
                              <w:divsChild>
                                <w:div w:id="1512911754">
                                  <w:marLeft w:val="0"/>
                                  <w:marRight w:val="0"/>
                                  <w:marTop w:val="0"/>
                                  <w:marBottom w:val="0"/>
                                  <w:divBdr>
                                    <w:top w:val="none" w:sz="0" w:space="0" w:color="auto"/>
                                    <w:left w:val="none" w:sz="0" w:space="0" w:color="auto"/>
                                    <w:bottom w:val="none" w:sz="0" w:space="0" w:color="auto"/>
                                    <w:right w:val="none" w:sz="0" w:space="0" w:color="auto"/>
                                  </w:divBdr>
                                  <w:divsChild>
                                    <w:div w:id="19330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0521">
      <w:bodyDiv w:val="1"/>
      <w:marLeft w:val="0"/>
      <w:marRight w:val="0"/>
      <w:marTop w:val="0"/>
      <w:marBottom w:val="0"/>
      <w:divBdr>
        <w:top w:val="none" w:sz="0" w:space="0" w:color="auto"/>
        <w:left w:val="none" w:sz="0" w:space="0" w:color="auto"/>
        <w:bottom w:val="none" w:sz="0" w:space="0" w:color="auto"/>
        <w:right w:val="none" w:sz="0" w:space="0" w:color="auto"/>
      </w:divBdr>
    </w:div>
    <w:div w:id="292370729">
      <w:bodyDiv w:val="1"/>
      <w:marLeft w:val="0"/>
      <w:marRight w:val="0"/>
      <w:marTop w:val="0"/>
      <w:marBottom w:val="0"/>
      <w:divBdr>
        <w:top w:val="none" w:sz="0" w:space="0" w:color="auto"/>
        <w:left w:val="none" w:sz="0" w:space="0" w:color="auto"/>
        <w:bottom w:val="none" w:sz="0" w:space="0" w:color="auto"/>
        <w:right w:val="none" w:sz="0" w:space="0" w:color="auto"/>
      </w:divBdr>
    </w:div>
    <w:div w:id="308940158">
      <w:bodyDiv w:val="1"/>
      <w:marLeft w:val="0"/>
      <w:marRight w:val="0"/>
      <w:marTop w:val="0"/>
      <w:marBottom w:val="0"/>
      <w:divBdr>
        <w:top w:val="none" w:sz="0" w:space="0" w:color="auto"/>
        <w:left w:val="none" w:sz="0" w:space="0" w:color="auto"/>
        <w:bottom w:val="none" w:sz="0" w:space="0" w:color="auto"/>
        <w:right w:val="none" w:sz="0" w:space="0" w:color="auto"/>
      </w:divBdr>
    </w:div>
    <w:div w:id="312296056">
      <w:bodyDiv w:val="1"/>
      <w:marLeft w:val="0"/>
      <w:marRight w:val="0"/>
      <w:marTop w:val="0"/>
      <w:marBottom w:val="0"/>
      <w:divBdr>
        <w:top w:val="none" w:sz="0" w:space="0" w:color="auto"/>
        <w:left w:val="none" w:sz="0" w:space="0" w:color="auto"/>
        <w:bottom w:val="none" w:sz="0" w:space="0" w:color="auto"/>
        <w:right w:val="none" w:sz="0" w:space="0" w:color="auto"/>
      </w:divBdr>
    </w:div>
    <w:div w:id="323365041">
      <w:bodyDiv w:val="1"/>
      <w:marLeft w:val="0"/>
      <w:marRight w:val="0"/>
      <w:marTop w:val="0"/>
      <w:marBottom w:val="0"/>
      <w:divBdr>
        <w:top w:val="none" w:sz="0" w:space="0" w:color="auto"/>
        <w:left w:val="none" w:sz="0" w:space="0" w:color="auto"/>
        <w:bottom w:val="none" w:sz="0" w:space="0" w:color="auto"/>
        <w:right w:val="none" w:sz="0" w:space="0" w:color="auto"/>
      </w:divBdr>
    </w:div>
    <w:div w:id="329411279">
      <w:bodyDiv w:val="1"/>
      <w:marLeft w:val="0"/>
      <w:marRight w:val="0"/>
      <w:marTop w:val="0"/>
      <w:marBottom w:val="0"/>
      <w:divBdr>
        <w:top w:val="none" w:sz="0" w:space="0" w:color="auto"/>
        <w:left w:val="none" w:sz="0" w:space="0" w:color="auto"/>
        <w:bottom w:val="none" w:sz="0" w:space="0" w:color="auto"/>
        <w:right w:val="none" w:sz="0" w:space="0" w:color="auto"/>
      </w:divBdr>
    </w:div>
    <w:div w:id="363754688">
      <w:bodyDiv w:val="1"/>
      <w:marLeft w:val="0"/>
      <w:marRight w:val="0"/>
      <w:marTop w:val="0"/>
      <w:marBottom w:val="0"/>
      <w:divBdr>
        <w:top w:val="none" w:sz="0" w:space="0" w:color="auto"/>
        <w:left w:val="none" w:sz="0" w:space="0" w:color="auto"/>
        <w:bottom w:val="none" w:sz="0" w:space="0" w:color="auto"/>
        <w:right w:val="none" w:sz="0" w:space="0" w:color="auto"/>
      </w:divBdr>
    </w:div>
    <w:div w:id="376852770">
      <w:bodyDiv w:val="1"/>
      <w:marLeft w:val="0"/>
      <w:marRight w:val="0"/>
      <w:marTop w:val="0"/>
      <w:marBottom w:val="0"/>
      <w:divBdr>
        <w:top w:val="none" w:sz="0" w:space="0" w:color="auto"/>
        <w:left w:val="none" w:sz="0" w:space="0" w:color="auto"/>
        <w:bottom w:val="none" w:sz="0" w:space="0" w:color="auto"/>
        <w:right w:val="none" w:sz="0" w:space="0" w:color="auto"/>
      </w:divBdr>
      <w:divsChild>
        <w:div w:id="1941526478">
          <w:marLeft w:val="0"/>
          <w:marRight w:val="0"/>
          <w:marTop w:val="0"/>
          <w:marBottom w:val="0"/>
          <w:divBdr>
            <w:top w:val="none" w:sz="0" w:space="0" w:color="auto"/>
            <w:left w:val="none" w:sz="0" w:space="0" w:color="auto"/>
            <w:bottom w:val="none" w:sz="0" w:space="0" w:color="auto"/>
            <w:right w:val="none" w:sz="0" w:space="0" w:color="auto"/>
          </w:divBdr>
          <w:divsChild>
            <w:div w:id="981155901">
              <w:marLeft w:val="0"/>
              <w:marRight w:val="0"/>
              <w:marTop w:val="0"/>
              <w:marBottom w:val="0"/>
              <w:divBdr>
                <w:top w:val="none" w:sz="0" w:space="0" w:color="auto"/>
                <w:left w:val="none" w:sz="0" w:space="0" w:color="auto"/>
                <w:bottom w:val="none" w:sz="0" w:space="0" w:color="auto"/>
                <w:right w:val="none" w:sz="0" w:space="0" w:color="auto"/>
              </w:divBdr>
              <w:divsChild>
                <w:div w:id="2082020575">
                  <w:marLeft w:val="0"/>
                  <w:marRight w:val="0"/>
                  <w:marTop w:val="0"/>
                  <w:marBottom w:val="0"/>
                  <w:divBdr>
                    <w:top w:val="none" w:sz="0" w:space="0" w:color="auto"/>
                    <w:left w:val="none" w:sz="0" w:space="0" w:color="auto"/>
                    <w:bottom w:val="none" w:sz="0" w:space="0" w:color="auto"/>
                    <w:right w:val="none" w:sz="0" w:space="0" w:color="auto"/>
                  </w:divBdr>
                  <w:divsChild>
                    <w:div w:id="1339621879">
                      <w:marLeft w:val="0"/>
                      <w:marRight w:val="0"/>
                      <w:marTop w:val="0"/>
                      <w:marBottom w:val="0"/>
                      <w:divBdr>
                        <w:top w:val="none" w:sz="0" w:space="0" w:color="auto"/>
                        <w:left w:val="none" w:sz="0" w:space="0" w:color="auto"/>
                        <w:bottom w:val="none" w:sz="0" w:space="0" w:color="auto"/>
                        <w:right w:val="none" w:sz="0" w:space="0" w:color="auto"/>
                      </w:divBdr>
                      <w:divsChild>
                        <w:div w:id="1638955606">
                          <w:marLeft w:val="0"/>
                          <w:marRight w:val="0"/>
                          <w:marTop w:val="0"/>
                          <w:marBottom w:val="0"/>
                          <w:divBdr>
                            <w:top w:val="none" w:sz="0" w:space="0" w:color="auto"/>
                            <w:left w:val="none" w:sz="0" w:space="0" w:color="auto"/>
                            <w:bottom w:val="none" w:sz="0" w:space="0" w:color="auto"/>
                            <w:right w:val="none" w:sz="0" w:space="0" w:color="auto"/>
                          </w:divBdr>
                          <w:divsChild>
                            <w:div w:id="2146195648">
                              <w:marLeft w:val="0"/>
                              <w:marRight w:val="0"/>
                              <w:marTop w:val="0"/>
                              <w:marBottom w:val="0"/>
                              <w:divBdr>
                                <w:top w:val="none" w:sz="0" w:space="0" w:color="auto"/>
                                <w:left w:val="none" w:sz="0" w:space="0" w:color="auto"/>
                                <w:bottom w:val="none" w:sz="0" w:space="0" w:color="auto"/>
                                <w:right w:val="none" w:sz="0" w:space="0" w:color="auto"/>
                              </w:divBdr>
                              <w:divsChild>
                                <w:div w:id="1845628962">
                                  <w:marLeft w:val="0"/>
                                  <w:marRight w:val="0"/>
                                  <w:marTop w:val="0"/>
                                  <w:marBottom w:val="0"/>
                                  <w:divBdr>
                                    <w:top w:val="none" w:sz="0" w:space="0" w:color="auto"/>
                                    <w:left w:val="none" w:sz="0" w:space="0" w:color="auto"/>
                                    <w:bottom w:val="none" w:sz="0" w:space="0" w:color="auto"/>
                                    <w:right w:val="none" w:sz="0" w:space="0" w:color="auto"/>
                                  </w:divBdr>
                                  <w:divsChild>
                                    <w:div w:id="853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649066">
      <w:bodyDiv w:val="1"/>
      <w:marLeft w:val="0"/>
      <w:marRight w:val="0"/>
      <w:marTop w:val="0"/>
      <w:marBottom w:val="0"/>
      <w:divBdr>
        <w:top w:val="none" w:sz="0" w:space="0" w:color="auto"/>
        <w:left w:val="none" w:sz="0" w:space="0" w:color="auto"/>
        <w:bottom w:val="none" w:sz="0" w:space="0" w:color="auto"/>
        <w:right w:val="none" w:sz="0" w:space="0" w:color="auto"/>
      </w:divBdr>
    </w:div>
    <w:div w:id="396251102">
      <w:bodyDiv w:val="1"/>
      <w:marLeft w:val="0"/>
      <w:marRight w:val="0"/>
      <w:marTop w:val="0"/>
      <w:marBottom w:val="0"/>
      <w:divBdr>
        <w:top w:val="none" w:sz="0" w:space="0" w:color="auto"/>
        <w:left w:val="none" w:sz="0" w:space="0" w:color="auto"/>
        <w:bottom w:val="none" w:sz="0" w:space="0" w:color="auto"/>
        <w:right w:val="none" w:sz="0" w:space="0" w:color="auto"/>
      </w:divBdr>
    </w:div>
    <w:div w:id="415634049">
      <w:bodyDiv w:val="1"/>
      <w:marLeft w:val="0"/>
      <w:marRight w:val="0"/>
      <w:marTop w:val="0"/>
      <w:marBottom w:val="0"/>
      <w:divBdr>
        <w:top w:val="none" w:sz="0" w:space="0" w:color="auto"/>
        <w:left w:val="none" w:sz="0" w:space="0" w:color="auto"/>
        <w:bottom w:val="none" w:sz="0" w:space="0" w:color="auto"/>
        <w:right w:val="none" w:sz="0" w:space="0" w:color="auto"/>
      </w:divBdr>
      <w:divsChild>
        <w:div w:id="1385451473">
          <w:marLeft w:val="0"/>
          <w:marRight w:val="0"/>
          <w:marTop w:val="0"/>
          <w:marBottom w:val="0"/>
          <w:divBdr>
            <w:top w:val="none" w:sz="0" w:space="0" w:color="auto"/>
            <w:left w:val="none" w:sz="0" w:space="0" w:color="auto"/>
            <w:bottom w:val="none" w:sz="0" w:space="0" w:color="auto"/>
            <w:right w:val="none" w:sz="0" w:space="0" w:color="auto"/>
          </w:divBdr>
          <w:divsChild>
            <w:div w:id="236061141">
              <w:marLeft w:val="0"/>
              <w:marRight w:val="0"/>
              <w:marTop w:val="0"/>
              <w:marBottom w:val="0"/>
              <w:divBdr>
                <w:top w:val="none" w:sz="0" w:space="0" w:color="auto"/>
                <w:left w:val="none" w:sz="0" w:space="0" w:color="auto"/>
                <w:bottom w:val="none" w:sz="0" w:space="0" w:color="auto"/>
                <w:right w:val="none" w:sz="0" w:space="0" w:color="auto"/>
              </w:divBdr>
              <w:divsChild>
                <w:div w:id="697512200">
                  <w:marLeft w:val="0"/>
                  <w:marRight w:val="0"/>
                  <w:marTop w:val="0"/>
                  <w:marBottom w:val="0"/>
                  <w:divBdr>
                    <w:top w:val="none" w:sz="0" w:space="0" w:color="auto"/>
                    <w:left w:val="none" w:sz="0" w:space="0" w:color="auto"/>
                    <w:bottom w:val="none" w:sz="0" w:space="0" w:color="auto"/>
                    <w:right w:val="none" w:sz="0" w:space="0" w:color="auto"/>
                  </w:divBdr>
                  <w:divsChild>
                    <w:div w:id="239993684">
                      <w:marLeft w:val="0"/>
                      <w:marRight w:val="0"/>
                      <w:marTop w:val="0"/>
                      <w:marBottom w:val="0"/>
                      <w:divBdr>
                        <w:top w:val="none" w:sz="0" w:space="0" w:color="auto"/>
                        <w:left w:val="none" w:sz="0" w:space="0" w:color="auto"/>
                        <w:bottom w:val="none" w:sz="0" w:space="0" w:color="auto"/>
                        <w:right w:val="none" w:sz="0" w:space="0" w:color="auto"/>
                      </w:divBdr>
                      <w:divsChild>
                        <w:div w:id="1004481242">
                          <w:marLeft w:val="0"/>
                          <w:marRight w:val="0"/>
                          <w:marTop w:val="0"/>
                          <w:marBottom w:val="0"/>
                          <w:divBdr>
                            <w:top w:val="none" w:sz="0" w:space="0" w:color="auto"/>
                            <w:left w:val="none" w:sz="0" w:space="0" w:color="auto"/>
                            <w:bottom w:val="none" w:sz="0" w:space="0" w:color="auto"/>
                            <w:right w:val="none" w:sz="0" w:space="0" w:color="auto"/>
                          </w:divBdr>
                          <w:divsChild>
                            <w:div w:id="1536114344">
                              <w:marLeft w:val="0"/>
                              <w:marRight w:val="0"/>
                              <w:marTop w:val="0"/>
                              <w:marBottom w:val="0"/>
                              <w:divBdr>
                                <w:top w:val="none" w:sz="0" w:space="0" w:color="auto"/>
                                <w:left w:val="none" w:sz="0" w:space="0" w:color="auto"/>
                                <w:bottom w:val="none" w:sz="0" w:space="0" w:color="auto"/>
                                <w:right w:val="none" w:sz="0" w:space="0" w:color="auto"/>
                              </w:divBdr>
                              <w:divsChild>
                                <w:div w:id="2105803125">
                                  <w:marLeft w:val="0"/>
                                  <w:marRight w:val="0"/>
                                  <w:marTop w:val="0"/>
                                  <w:marBottom w:val="0"/>
                                  <w:divBdr>
                                    <w:top w:val="none" w:sz="0" w:space="0" w:color="auto"/>
                                    <w:left w:val="none" w:sz="0" w:space="0" w:color="auto"/>
                                    <w:bottom w:val="none" w:sz="0" w:space="0" w:color="auto"/>
                                    <w:right w:val="none" w:sz="0" w:space="0" w:color="auto"/>
                                  </w:divBdr>
                                  <w:divsChild>
                                    <w:div w:id="1447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745546">
      <w:bodyDiv w:val="1"/>
      <w:marLeft w:val="0"/>
      <w:marRight w:val="0"/>
      <w:marTop w:val="0"/>
      <w:marBottom w:val="0"/>
      <w:divBdr>
        <w:top w:val="none" w:sz="0" w:space="0" w:color="auto"/>
        <w:left w:val="none" w:sz="0" w:space="0" w:color="auto"/>
        <w:bottom w:val="none" w:sz="0" w:space="0" w:color="auto"/>
        <w:right w:val="none" w:sz="0" w:space="0" w:color="auto"/>
      </w:divBdr>
    </w:div>
    <w:div w:id="453212903">
      <w:bodyDiv w:val="1"/>
      <w:marLeft w:val="0"/>
      <w:marRight w:val="0"/>
      <w:marTop w:val="0"/>
      <w:marBottom w:val="0"/>
      <w:divBdr>
        <w:top w:val="none" w:sz="0" w:space="0" w:color="auto"/>
        <w:left w:val="none" w:sz="0" w:space="0" w:color="auto"/>
        <w:bottom w:val="none" w:sz="0" w:space="0" w:color="auto"/>
        <w:right w:val="none" w:sz="0" w:space="0" w:color="auto"/>
      </w:divBdr>
    </w:div>
    <w:div w:id="465052759">
      <w:bodyDiv w:val="1"/>
      <w:marLeft w:val="0"/>
      <w:marRight w:val="0"/>
      <w:marTop w:val="0"/>
      <w:marBottom w:val="0"/>
      <w:divBdr>
        <w:top w:val="none" w:sz="0" w:space="0" w:color="auto"/>
        <w:left w:val="none" w:sz="0" w:space="0" w:color="auto"/>
        <w:bottom w:val="none" w:sz="0" w:space="0" w:color="auto"/>
        <w:right w:val="none" w:sz="0" w:space="0" w:color="auto"/>
      </w:divBdr>
    </w:div>
    <w:div w:id="478421811">
      <w:bodyDiv w:val="1"/>
      <w:marLeft w:val="0"/>
      <w:marRight w:val="0"/>
      <w:marTop w:val="0"/>
      <w:marBottom w:val="0"/>
      <w:divBdr>
        <w:top w:val="none" w:sz="0" w:space="0" w:color="auto"/>
        <w:left w:val="none" w:sz="0" w:space="0" w:color="auto"/>
        <w:bottom w:val="none" w:sz="0" w:space="0" w:color="auto"/>
        <w:right w:val="none" w:sz="0" w:space="0" w:color="auto"/>
      </w:divBdr>
      <w:divsChild>
        <w:div w:id="1453789302">
          <w:marLeft w:val="0"/>
          <w:marRight w:val="0"/>
          <w:marTop w:val="0"/>
          <w:marBottom w:val="0"/>
          <w:divBdr>
            <w:top w:val="none" w:sz="0" w:space="0" w:color="auto"/>
            <w:left w:val="none" w:sz="0" w:space="0" w:color="auto"/>
            <w:bottom w:val="none" w:sz="0" w:space="0" w:color="auto"/>
            <w:right w:val="none" w:sz="0" w:space="0" w:color="auto"/>
          </w:divBdr>
          <w:divsChild>
            <w:div w:id="651328903">
              <w:marLeft w:val="0"/>
              <w:marRight w:val="0"/>
              <w:marTop w:val="0"/>
              <w:marBottom w:val="0"/>
              <w:divBdr>
                <w:top w:val="none" w:sz="0" w:space="0" w:color="auto"/>
                <w:left w:val="none" w:sz="0" w:space="0" w:color="auto"/>
                <w:bottom w:val="none" w:sz="0" w:space="0" w:color="auto"/>
                <w:right w:val="none" w:sz="0" w:space="0" w:color="auto"/>
              </w:divBdr>
              <w:divsChild>
                <w:div w:id="647590981">
                  <w:marLeft w:val="0"/>
                  <w:marRight w:val="0"/>
                  <w:marTop w:val="0"/>
                  <w:marBottom w:val="0"/>
                  <w:divBdr>
                    <w:top w:val="none" w:sz="0" w:space="0" w:color="auto"/>
                    <w:left w:val="none" w:sz="0" w:space="0" w:color="auto"/>
                    <w:bottom w:val="none" w:sz="0" w:space="0" w:color="auto"/>
                    <w:right w:val="none" w:sz="0" w:space="0" w:color="auto"/>
                  </w:divBdr>
                  <w:divsChild>
                    <w:div w:id="532425328">
                      <w:marLeft w:val="0"/>
                      <w:marRight w:val="0"/>
                      <w:marTop w:val="0"/>
                      <w:marBottom w:val="0"/>
                      <w:divBdr>
                        <w:top w:val="none" w:sz="0" w:space="0" w:color="auto"/>
                        <w:left w:val="none" w:sz="0" w:space="0" w:color="auto"/>
                        <w:bottom w:val="none" w:sz="0" w:space="0" w:color="auto"/>
                        <w:right w:val="none" w:sz="0" w:space="0" w:color="auto"/>
                      </w:divBdr>
                      <w:divsChild>
                        <w:div w:id="1634094616">
                          <w:marLeft w:val="0"/>
                          <w:marRight w:val="0"/>
                          <w:marTop w:val="0"/>
                          <w:marBottom w:val="0"/>
                          <w:divBdr>
                            <w:top w:val="none" w:sz="0" w:space="0" w:color="auto"/>
                            <w:left w:val="none" w:sz="0" w:space="0" w:color="auto"/>
                            <w:bottom w:val="none" w:sz="0" w:space="0" w:color="auto"/>
                            <w:right w:val="none" w:sz="0" w:space="0" w:color="auto"/>
                          </w:divBdr>
                          <w:divsChild>
                            <w:div w:id="948006825">
                              <w:marLeft w:val="0"/>
                              <w:marRight w:val="0"/>
                              <w:marTop w:val="0"/>
                              <w:marBottom w:val="0"/>
                              <w:divBdr>
                                <w:top w:val="none" w:sz="0" w:space="0" w:color="auto"/>
                                <w:left w:val="none" w:sz="0" w:space="0" w:color="auto"/>
                                <w:bottom w:val="none" w:sz="0" w:space="0" w:color="auto"/>
                                <w:right w:val="none" w:sz="0" w:space="0" w:color="auto"/>
                              </w:divBdr>
                              <w:divsChild>
                                <w:div w:id="980692576">
                                  <w:marLeft w:val="0"/>
                                  <w:marRight w:val="0"/>
                                  <w:marTop w:val="0"/>
                                  <w:marBottom w:val="0"/>
                                  <w:divBdr>
                                    <w:top w:val="none" w:sz="0" w:space="0" w:color="auto"/>
                                    <w:left w:val="none" w:sz="0" w:space="0" w:color="auto"/>
                                    <w:bottom w:val="none" w:sz="0" w:space="0" w:color="auto"/>
                                    <w:right w:val="none" w:sz="0" w:space="0" w:color="auto"/>
                                  </w:divBdr>
                                  <w:divsChild>
                                    <w:div w:id="2536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651784">
      <w:bodyDiv w:val="1"/>
      <w:marLeft w:val="0"/>
      <w:marRight w:val="0"/>
      <w:marTop w:val="0"/>
      <w:marBottom w:val="0"/>
      <w:divBdr>
        <w:top w:val="none" w:sz="0" w:space="0" w:color="auto"/>
        <w:left w:val="none" w:sz="0" w:space="0" w:color="auto"/>
        <w:bottom w:val="none" w:sz="0" w:space="0" w:color="auto"/>
        <w:right w:val="none" w:sz="0" w:space="0" w:color="auto"/>
      </w:divBdr>
    </w:div>
    <w:div w:id="502478710">
      <w:bodyDiv w:val="1"/>
      <w:marLeft w:val="0"/>
      <w:marRight w:val="0"/>
      <w:marTop w:val="0"/>
      <w:marBottom w:val="0"/>
      <w:divBdr>
        <w:top w:val="none" w:sz="0" w:space="0" w:color="auto"/>
        <w:left w:val="none" w:sz="0" w:space="0" w:color="auto"/>
        <w:bottom w:val="none" w:sz="0" w:space="0" w:color="auto"/>
        <w:right w:val="none" w:sz="0" w:space="0" w:color="auto"/>
      </w:divBdr>
    </w:div>
    <w:div w:id="517350796">
      <w:bodyDiv w:val="1"/>
      <w:marLeft w:val="0"/>
      <w:marRight w:val="0"/>
      <w:marTop w:val="0"/>
      <w:marBottom w:val="0"/>
      <w:divBdr>
        <w:top w:val="none" w:sz="0" w:space="0" w:color="auto"/>
        <w:left w:val="none" w:sz="0" w:space="0" w:color="auto"/>
        <w:bottom w:val="none" w:sz="0" w:space="0" w:color="auto"/>
        <w:right w:val="none" w:sz="0" w:space="0" w:color="auto"/>
      </w:divBdr>
    </w:div>
    <w:div w:id="524052386">
      <w:bodyDiv w:val="1"/>
      <w:marLeft w:val="0"/>
      <w:marRight w:val="0"/>
      <w:marTop w:val="0"/>
      <w:marBottom w:val="0"/>
      <w:divBdr>
        <w:top w:val="none" w:sz="0" w:space="0" w:color="auto"/>
        <w:left w:val="none" w:sz="0" w:space="0" w:color="auto"/>
        <w:bottom w:val="none" w:sz="0" w:space="0" w:color="auto"/>
        <w:right w:val="none" w:sz="0" w:space="0" w:color="auto"/>
      </w:divBdr>
    </w:div>
    <w:div w:id="526063607">
      <w:bodyDiv w:val="1"/>
      <w:marLeft w:val="0"/>
      <w:marRight w:val="0"/>
      <w:marTop w:val="0"/>
      <w:marBottom w:val="0"/>
      <w:divBdr>
        <w:top w:val="none" w:sz="0" w:space="0" w:color="auto"/>
        <w:left w:val="none" w:sz="0" w:space="0" w:color="auto"/>
        <w:bottom w:val="none" w:sz="0" w:space="0" w:color="auto"/>
        <w:right w:val="none" w:sz="0" w:space="0" w:color="auto"/>
      </w:divBdr>
    </w:div>
    <w:div w:id="544222284">
      <w:bodyDiv w:val="1"/>
      <w:marLeft w:val="0"/>
      <w:marRight w:val="0"/>
      <w:marTop w:val="0"/>
      <w:marBottom w:val="0"/>
      <w:divBdr>
        <w:top w:val="none" w:sz="0" w:space="0" w:color="auto"/>
        <w:left w:val="none" w:sz="0" w:space="0" w:color="auto"/>
        <w:bottom w:val="none" w:sz="0" w:space="0" w:color="auto"/>
        <w:right w:val="none" w:sz="0" w:space="0" w:color="auto"/>
      </w:divBdr>
    </w:div>
    <w:div w:id="582489381">
      <w:bodyDiv w:val="1"/>
      <w:marLeft w:val="0"/>
      <w:marRight w:val="0"/>
      <w:marTop w:val="0"/>
      <w:marBottom w:val="0"/>
      <w:divBdr>
        <w:top w:val="none" w:sz="0" w:space="0" w:color="auto"/>
        <w:left w:val="none" w:sz="0" w:space="0" w:color="auto"/>
        <w:bottom w:val="none" w:sz="0" w:space="0" w:color="auto"/>
        <w:right w:val="none" w:sz="0" w:space="0" w:color="auto"/>
      </w:divBdr>
    </w:div>
    <w:div w:id="604075568">
      <w:bodyDiv w:val="1"/>
      <w:marLeft w:val="0"/>
      <w:marRight w:val="0"/>
      <w:marTop w:val="0"/>
      <w:marBottom w:val="0"/>
      <w:divBdr>
        <w:top w:val="none" w:sz="0" w:space="0" w:color="auto"/>
        <w:left w:val="none" w:sz="0" w:space="0" w:color="auto"/>
        <w:bottom w:val="none" w:sz="0" w:space="0" w:color="auto"/>
        <w:right w:val="none" w:sz="0" w:space="0" w:color="auto"/>
      </w:divBdr>
    </w:div>
    <w:div w:id="611788747">
      <w:bodyDiv w:val="1"/>
      <w:marLeft w:val="0"/>
      <w:marRight w:val="0"/>
      <w:marTop w:val="0"/>
      <w:marBottom w:val="0"/>
      <w:divBdr>
        <w:top w:val="none" w:sz="0" w:space="0" w:color="auto"/>
        <w:left w:val="none" w:sz="0" w:space="0" w:color="auto"/>
        <w:bottom w:val="none" w:sz="0" w:space="0" w:color="auto"/>
        <w:right w:val="none" w:sz="0" w:space="0" w:color="auto"/>
      </w:divBdr>
    </w:div>
    <w:div w:id="620503942">
      <w:bodyDiv w:val="1"/>
      <w:marLeft w:val="0"/>
      <w:marRight w:val="0"/>
      <w:marTop w:val="0"/>
      <w:marBottom w:val="0"/>
      <w:divBdr>
        <w:top w:val="none" w:sz="0" w:space="0" w:color="auto"/>
        <w:left w:val="none" w:sz="0" w:space="0" w:color="auto"/>
        <w:bottom w:val="none" w:sz="0" w:space="0" w:color="auto"/>
        <w:right w:val="none" w:sz="0" w:space="0" w:color="auto"/>
      </w:divBdr>
      <w:divsChild>
        <w:div w:id="696855475">
          <w:marLeft w:val="0"/>
          <w:marRight w:val="0"/>
          <w:marTop w:val="0"/>
          <w:marBottom w:val="0"/>
          <w:divBdr>
            <w:top w:val="none" w:sz="0" w:space="0" w:color="auto"/>
            <w:left w:val="none" w:sz="0" w:space="0" w:color="auto"/>
            <w:bottom w:val="none" w:sz="0" w:space="0" w:color="auto"/>
            <w:right w:val="none" w:sz="0" w:space="0" w:color="auto"/>
          </w:divBdr>
          <w:divsChild>
            <w:div w:id="839275754">
              <w:marLeft w:val="0"/>
              <w:marRight w:val="0"/>
              <w:marTop w:val="0"/>
              <w:marBottom w:val="0"/>
              <w:divBdr>
                <w:top w:val="none" w:sz="0" w:space="0" w:color="auto"/>
                <w:left w:val="none" w:sz="0" w:space="0" w:color="auto"/>
                <w:bottom w:val="none" w:sz="0" w:space="0" w:color="auto"/>
                <w:right w:val="none" w:sz="0" w:space="0" w:color="auto"/>
              </w:divBdr>
              <w:divsChild>
                <w:div w:id="1984844674">
                  <w:marLeft w:val="0"/>
                  <w:marRight w:val="0"/>
                  <w:marTop w:val="0"/>
                  <w:marBottom w:val="0"/>
                  <w:divBdr>
                    <w:top w:val="none" w:sz="0" w:space="0" w:color="auto"/>
                    <w:left w:val="none" w:sz="0" w:space="0" w:color="auto"/>
                    <w:bottom w:val="none" w:sz="0" w:space="0" w:color="auto"/>
                    <w:right w:val="none" w:sz="0" w:space="0" w:color="auto"/>
                  </w:divBdr>
                  <w:divsChild>
                    <w:div w:id="268701046">
                      <w:marLeft w:val="0"/>
                      <w:marRight w:val="0"/>
                      <w:marTop w:val="0"/>
                      <w:marBottom w:val="0"/>
                      <w:divBdr>
                        <w:top w:val="none" w:sz="0" w:space="0" w:color="auto"/>
                        <w:left w:val="none" w:sz="0" w:space="0" w:color="auto"/>
                        <w:bottom w:val="none" w:sz="0" w:space="0" w:color="auto"/>
                        <w:right w:val="none" w:sz="0" w:space="0" w:color="auto"/>
                      </w:divBdr>
                      <w:divsChild>
                        <w:div w:id="25714365">
                          <w:marLeft w:val="0"/>
                          <w:marRight w:val="0"/>
                          <w:marTop w:val="0"/>
                          <w:marBottom w:val="0"/>
                          <w:divBdr>
                            <w:top w:val="none" w:sz="0" w:space="0" w:color="auto"/>
                            <w:left w:val="none" w:sz="0" w:space="0" w:color="auto"/>
                            <w:bottom w:val="none" w:sz="0" w:space="0" w:color="auto"/>
                            <w:right w:val="none" w:sz="0" w:space="0" w:color="auto"/>
                          </w:divBdr>
                          <w:divsChild>
                            <w:div w:id="277569012">
                              <w:marLeft w:val="0"/>
                              <w:marRight w:val="0"/>
                              <w:marTop w:val="0"/>
                              <w:marBottom w:val="0"/>
                              <w:divBdr>
                                <w:top w:val="none" w:sz="0" w:space="0" w:color="auto"/>
                                <w:left w:val="none" w:sz="0" w:space="0" w:color="auto"/>
                                <w:bottom w:val="none" w:sz="0" w:space="0" w:color="auto"/>
                                <w:right w:val="none" w:sz="0" w:space="0" w:color="auto"/>
                              </w:divBdr>
                              <w:divsChild>
                                <w:div w:id="1123697022">
                                  <w:marLeft w:val="0"/>
                                  <w:marRight w:val="0"/>
                                  <w:marTop w:val="0"/>
                                  <w:marBottom w:val="0"/>
                                  <w:divBdr>
                                    <w:top w:val="none" w:sz="0" w:space="0" w:color="auto"/>
                                    <w:left w:val="none" w:sz="0" w:space="0" w:color="auto"/>
                                    <w:bottom w:val="none" w:sz="0" w:space="0" w:color="auto"/>
                                    <w:right w:val="none" w:sz="0" w:space="0" w:color="auto"/>
                                  </w:divBdr>
                                  <w:divsChild>
                                    <w:div w:id="548031845">
                                      <w:marLeft w:val="0"/>
                                      <w:marRight w:val="0"/>
                                      <w:marTop w:val="0"/>
                                      <w:marBottom w:val="0"/>
                                      <w:divBdr>
                                        <w:top w:val="none" w:sz="0" w:space="0" w:color="auto"/>
                                        <w:left w:val="none" w:sz="0" w:space="0" w:color="auto"/>
                                        <w:bottom w:val="none" w:sz="0" w:space="0" w:color="auto"/>
                                        <w:right w:val="none" w:sz="0" w:space="0" w:color="auto"/>
                                      </w:divBdr>
                                      <w:divsChild>
                                        <w:div w:id="649166846">
                                          <w:marLeft w:val="0"/>
                                          <w:marRight w:val="0"/>
                                          <w:marTop w:val="0"/>
                                          <w:marBottom w:val="0"/>
                                          <w:divBdr>
                                            <w:top w:val="none" w:sz="0" w:space="0" w:color="auto"/>
                                            <w:left w:val="none" w:sz="0" w:space="0" w:color="auto"/>
                                            <w:bottom w:val="none" w:sz="0" w:space="0" w:color="auto"/>
                                            <w:right w:val="none" w:sz="0" w:space="0" w:color="auto"/>
                                          </w:divBdr>
                                          <w:divsChild>
                                            <w:div w:id="1033000497">
                                              <w:marLeft w:val="0"/>
                                              <w:marRight w:val="0"/>
                                              <w:marTop w:val="0"/>
                                              <w:marBottom w:val="0"/>
                                              <w:divBdr>
                                                <w:top w:val="none" w:sz="0" w:space="0" w:color="auto"/>
                                                <w:left w:val="none" w:sz="0" w:space="0" w:color="auto"/>
                                                <w:bottom w:val="none" w:sz="0" w:space="0" w:color="auto"/>
                                                <w:right w:val="none" w:sz="0" w:space="0" w:color="auto"/>
                                              </w:divBdr>
                                              <w:divsChild>
                                                <w:div w:id="160048552">
                                                  <w:marLeft w:val="0"/>
                                                  <w:marRight w:val="0"/>
                                                  <w:marTop w:val="0"/>
                                                  <w:marBottom w:val="0"/>
                                                  <w:divBdr>
                                                    <w:top w:val="none" w:sz="0" w:space="0" w:color="auto"/>
                                                    <w:left w:val="none" w:sz="0" w:space="0" w:color="auto"/>
                                                    <w:bottom w:val="none" w:sz="0" w:space="0" w:color="auto"/>
                                                    <w:right w:val="none" w:sz="0" w:space="0" w:color="auto"/>
                                                  </w:divBdr>
                                                  <w:divsChild>
                                                    <w:div w:id="13671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28859">
                                          <w:marLeft w:val="0"/>
                                          <w:marRight w:val="0"/>
                                          <w:marTop w:val="0"/>
                                          <w:marBottom w:val="0"/>
                                          <w:divBdr>
                                            <w:top w:val="none" w:sz="0" w:space="0" w:color="auto"/>
                                            <w:left w:val="none" w:sz="0" w:space="0" w:color="auto"/>
                                            <w:bottom w:val="none" w:sz="0" w:space="0" w:color="auto"/>
                                            <w:right w:val="none" w:sz="0" w:space="0" w:color="auto"/>
                                          </w:divBdr>
                                          <w:divsChild>
                                            <w:div w:id="198277585">
                                              <w:marLeft w:val="0"/>
                                              <w:marRight w:val="0"/>
                                              <w:marTop w:val="0"/>
                                              <w:marBottom w:val="0"/>
                                              <w:divBdr>
                                                <w:top w:val="none" w:sz="0" w:space="0" w:color="auto"/>
                                                <w:left w:val="none" w:sz="0" w:space="0" w:color="auto"/>
                                                <w:bottom w:val="none" w:sz="0" w:space="0" w:color="auto"/>
                                                <w:right w:val="none" w:sz="0" w:space="0" w:color="auto"/>
                                              </w:divBdr>
                                              <w:divsChild>
                                                <w:div w:id="15894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719462">
          <w:marLeft w:val="0"/>
          <w:marRight w:val="0"/>
          <w:marTop w:val="0"/>
          <w:marBottom w:val="0"/>
          <w:divBdr>
            <w:top w:val="none" w:sz="0" w:space="0" w:color="auto"/>
            <w:left w:val="none" w:sz="0" w:space="0" w:color="auto"/>
            <w:bottom w:val="none" w:sz="0" w:space="0" w:color="auto"/>
            <w:right w:val="none" w:sz="0" w:space="0" w:color="auto"/>
          </w:divBdr>
          <w:divsChild>
            <w:div w:id="1282762987">
              <w:marLeft w:val="0"/>
              <w:marRight w:val="0"/>
              <w:marTop w:val="0"/>
              <w:marBottom w:val="0"/>
              <w:divBdr>
                <w:top w:val="none" w:sz="0" w:space="0" w:color="auto"/>
                <w:left w:val="none" w:sz="0" w:space="0" w:color="auto"/>
                <w:bottom w:val="none" w:sz="0" w:space="0" w:color="auto"/>
                <w:right w:val="none" w:sz="0" w:space="0" w:color="auto"/>
              </w:divBdr>
              <w:divsChild>
                <w:div w:id="575168851">
                  <w:marLeft w:val="0"/>
                  <w:marRight w:val="0"/>
                  <w:marTop w:val="0"/>
                  <w:marBottom w:val="0"/>
                  <w:divBdr>
                    <w:top w:val="none" w:sz="0" w:space="0" w:color="auto"/>
                    <w:left w:val="none" w:sz="0" w:space="0" w:color="auto"/>
                    <w:bottom w:val="none" w:sz="0" w:space="0" w:color="auto"/>
                    <w:right w:val="none" w:sz="0" w:space="0" w:color="auto"/>
                  </w:divBdr>
                  <w:divsChild>
                    <w:div w:id="1437171155">
                      <w:marLeft w:val="0"/>
                      <w:marRight w:val="0"/>
                      <w:marTop w:val="0"/>
                      <w:marBottom w:val="0"/>
                      <w:divBdr>
                        <w:top w:val="none" w:sz="0" w:space="0" w:color="auto"/>
                        <w:left w:val="none" w:sz="0" w:space="0" w:color="auto"/>
                        <w:bottom w:val="none" w:sz="0" w:space="0" w:color="auto"/>
                        <w:right w:val="none" w:sz="0" w:space="0" w:color="auto"/>
                      </w:divBdr>
                      <w:divsChild>
                        <w:div w:id="739602262">
                          <w:marLeft w:val="0"/>
                          <w:marRight w:val="0"/>
                          <w:marTop w:val="0"/>
                          <w:marBottom w:val="0"/>
                          <w:divBdr>
                            <w:top w:val="none" w:sz="0" w:space="0" w:color="auto"/>
                            <w:left w:val="none" w:sz="0" w:space="0" w:color="auto"/>
                            <w:bottom w:val="none" w:sz="0" w:space="0" w:color="auto"/>
                            <w:right w:val="none" w:sz="0" w:space="0" w:color="auto"/>
                          </w:divBdr>
                          <w:divsChild>
                            <w:div w:id="1454905280">
                              <w:marLeft w:val="0"/>
                              <w:marRight w:val="0"/>
                              <w:marTop w:val="0"/>
                              <w:marBottom w:val="0"/>
                              <w:divBdr>
                                <w:top w:val="none" w:sz="0" w:space="0" w:color="auto"/>
                                <w:left w:val="none" w:sz="0" w:space="0" w:color="auto"/>
                                <w:bottom w:val="none" w:sz="0" w:space="0" w:color="auto"/>
                                <w:right w:val="none" w:sz="0" w:space="0" w:color="auto"/>
                              </w:divBdr>
                              <w:divsChild>
                                <w:div w:id="1390959618">
                                  <w:marLeft w:val="0"/>
                                  <w:marRight w:val="0"/>
                                  <w:marTop w:val="0"/>
                                  <w:marBottom w:val="0"/>
                                  <w:divBdr>
                                    <w:top w:val="none" w:sz="0" w:space="0" w:color="auto"/>
                                    <w:left w:val="none" w:sz="0" w:space="0" w:color="auto"/>
                                    <w:bottom w:val="none" w:sz="0" w:space="0" w:color="auto"/>
                                    <w:right w:val="none" w:sz="0" w:space="0" w:color="auto"/>
                                  </w:divBdr>
                                  <w:divsChild>
                                    <w:div w:id="373388448">
                                      <w:marLeft w:val="0"/>
                                      <w:marRight w:val="0"/>
                                      <w:marTop w:val="0"/>
                                      <w:marBottom w:val="0"/>
                                      <w:divBdr>
                                        <w:top w:val="none" w:sz="0" w:space="0" w:color="auto"/>
                                        <w:left w:val="none" w:sz="0" w:space="0" w:color="auto"/>
                                        <w:bottom w:val="none" w:sz="0" w:space="0" w:color="auto"/>
                                        <w:right w:val="none" w:sz="0" w:space="0" w:color="auto"/>
                                      </w:divBdr>
                                      <w:divsChild>
                                        <w:div w:id="332949315">
                                          <w:marLeft w:val="0"/>
                                          <w:marRight w:val="0"/>
                                          <w:marTop w:val="0"/>
                                          <w:marBottom w:val="0"/>
                                          <w:divBdr>
                                            <w:top w:val="none" w:sz="0" w:space="0" w:color="auto"/>
                                            <w:left w:val="none" w:sz="0" w:space="0" w:color="auto"/>
                                            <w:bottom w:val="none" w:sz="0" w:space="0" w:color="auto"/>
                                            <w:right w:val="none" w:sz="0" w:space="0" w:color="auto"/>
                                          </w:divBdr>
                                          <w:divsChild>
                                            <w:div w:id="1990355852">
                                              <w:marLeft w:val="0"/>
                                              <w:marRight w:val="0"/>
                                              <w:marTop w:val="0"/>
                                              <w:marBottom w:val="0"/>
                                              <w:divBdr>
                                                <w:top w:val="none" w:sz="0" w:space="0" w:color="auto"/>
                                                <w:left w:val="none" w:sz="0" w:space="0" w:color="auto"/>
                                                <w:bottom w:val="none" w:sz="0" w:space="0" w:color="auto"/>
                                                <w:right w:val="none" w:sz="0" w:space="0" w:color="auto"/>
                                              </w:divBdr>
                                              <w:divsChild>
                                                <w:div w:id="496655630">
                                                  <w:marLeft w:val="0"/>
                                                  <w:marRight w:val="0"/>
                                                  <w:marTop w:val="0"/>
                                                  <w:marBottom w:val="0"/>
                                                  <w:divBdr>
                                                    <w:top w:val="none" w:sz="0" w:space="0" w:color="auto"/>
                                                    <w:left w:val="none" w:sz="0" w:space="0" w:color="auto"/>
                                                    <w:bottom w:val="none" w:sz="0" w:space="0" w:color="auto"/>
                                                    <w:right w:val="none" w:sz="0" w:space="0" w:color="auto"/>
                                                  </w:divBdr>
                                                  <w:divsChild>
                                                    <w:div w:id="1413432529">
                                                      <w:marLeft w:val="0"/>
                                                      <w:marRight w:val="0"/>
                                                      <w:marTop w:val="0"/>
                                                      <w:marBottom w:val="0"/>
                                                      <w:divBdr>
                                                        <w:top w:val="none" w:sz="0" w:space="0" w:color="auto"/>
                                                        <w:left w:val="none" w:sz="0" w:space="0" w:color="auto"/>
                                                        <w:bottom w:val="none" w:sz="0" w:space="0" w:color="auto"/>
                                                        <w:right w:val="none" w:sz="0" w:space="0" w:color="auto"/>
                                                      </w:divBdr>
                                                      <w:divsChild>
                                                        <w:div w:id="239677188">
                                                          <w:marLeft w:val="0"/>
                                                          <w:marRight w:val="0"/>
                                                          <w:marTop w:val="0"/>
                                                          <w:marBottom w:val="0"/>
                                                          <w:divBdr>
                                                            <w:top w:val="none" w:sz="0" w:space="0" w:color="auto"/>
                                                            <w:left w:val="none" w:sz="0" w:space="0" w:color="auto"/>
                                                            <w:bottom w:val="none" w:sz="0" w:space="0" w:color="auto"/>
                                                            <w:right w:val="none" w:sz="0" w:space="0" w:color="auto"/>
                                                          </w:divBdr>
                                                          <w:divsChild>
                                                            <w:div w:id="1960379179">
                                                              <w:marLeft w:val="0"/>
                                                              <w:marRight w:val="0"/>
                                                              <w:marTop w:val="0"/>
                                                              <w:marBottom w:val="0"/>
                                                              <w:divBdr>
                                                                <w:top w:val="none" w:sz="0" w:space="0" w:color="auto"/>
                                                                <w:left w:val="none" w:sz="0" w:space="0" w:color="auto"/>
                                                                <w:bottom w:val="none" w:sz="0" w:space="0" w:color="auto"/>
                                                                <w:right w:val="none" w:sz="0" w:space="0" w:color="auto"/>
                                                              </w:divBdr>
                                                              <w:divsChild>
                                                                <w:div w:id="11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7049623">
      <w:bodyDiv w:val="1"/>
      <w:marLeft w:val="0"/>
      <w:marRight w:val="0"/>
      <w:marTop w:val="0"/>
      <w:marBottom w:val="0"/>
      <w:divBdr>
        <w:top w:val="none" w:sz="0" w:space="0" w:color="auto"/>
        <w:left w:val="none" w:sz="0" w:space="0" w:color="auto"/>
        <w:bottom w:val="none" w:sz="0" w:space="0" w:color="auto"/>
        <w:right w:val="none" w:sz="0" w:space="0" w:color="auto"/>
      </w:divBdr>
    </w:div>
    <w:div w:id="653877019">
      <w:bodyDiv w:val="1"/>
      <w:marLeft w:val="0"/>
      <w:marRight w:val="0"/>
      <w:marTop w:val="0"/>
      <w:marBottom w:val="0"/>
      <w:divBdr>
        <w:top w:val="none" w:sz="0" w:space="0" w:color="auto"/>
        <w:left w:val="none" w:sz="0" w:space="0" w:color="auto"/>
        <w:bottom w:val="none" w:sz="0" w:space="0" w:color="auto"/>
        <w:right w:val="none" w:sz="0" w:space="0" w:color="auto"/>
      </w:divBdr>
      <w:divsChild>
        <w:div w:id="1569462628">
          <w:marLeft w:val="0"/>
          <w:marRight w:val="0"/>
          <w:marTop w:val="0"/>
          <w:marBottom w:val="0"/>
          <w:divBdr>
            <w:top w:val="none" w:sz="0" w:space="0" w:color="auto"/>
            <w:left w:val="none" w:sz="0" w:space="0" w:color="auto"/>
            <w:bottom w:val="none" w:sz="0" w:space="0" w:color="auto"/>
            <w:right w:val="none" w:sz="0" w:space="0" w:color="auto"/>
          </w:divBdr>
          <w:divsChild>
            <w:div w:id="1461873921">
              <w:marLeft w:val="0"/>
              <w:marRight w:val="0"/>
              <w:marTop w:val="0"/>
              <w:marBottom w:val="0"/>
              <w:divBdr>
                <w:top w:val="none" w:sz="0" w:space="0" w:color="auto"/>
                <w:left w:val="none" w:sz="0" w:space="0" w:color="auto"/>
                <w:bottom w:val="none" w:sz="0" w:space="0" w:color="auto"/>
                <w:right w:val="none" w:sz="0" w:space="0" w:color="auto"/>
              </w:divBdr>
              <w:divsChild>
                <w:div w:id="1413774073">
                  <w:marLeft w:val="0"/>
                  <w:marRight w:val="0"/>
                  <w:marTop w:val="0"/>
                  <w:marBottom w:val="0"/>
                  <w:divBdr>
                    <w:top w:val="none" w:sz="0" w:space="0" w:color="auto"/>
                    <w:left w:val="none" w:sz="0" w:space="0" w:color="auto"/>
                    <w:bottom w:val="none" w:sz="0" w:space="0" w:color="auto"/>
                    <w:right w:val="none" w:sz="0" w:space="0" w:color="auto"/>
                  </w:divBdr>
                  <w:divsChild>
                    <w:div w:id="433404637">
                      <w:marLeft w:val="0"/>
                      <w:marRight w:val="0"/>
                      <w:marTop w:val="0"/>
                      <w:marBottom w:val="0"/>
                      <w:divBdr>
                        <w:top w:val="none" w:sz="0" w:space="0" w:color="auto"/>
                        <w:left w:val="none" w:sz="0" w:space="0" w:color="auto"/>
                        <w:bottom w:val="none" w:sz="0" w:space="0" w:color="auto"/>
                        <w:right w:val="none" w:sz="0" w:space="0" w:color="auto"/>
                      </w:divBdr>
                      <w:divsChild>
                        <w:div w:id="1065949877">
                          <w:marLeft w:val="0"/>
                          <w:marRight w:val="0"/>
                          <w:marTop w:val="0"/>
                          <w:marBottom w:val="0"/>
                          <w:divBdr>
                            <w:top w:val="none" w:sz="0" w:space="0" w:color="auto"/>
                            <w:left w:val="none" w:sz="0" w:space="0" w:color="auto"/>
                            <w:bottom w:val="none" w:sz="0" w:space="0" w:color="auto"/>
                            <w:right w:val="none" w:sz="0" w:space="0" w:color="auto"/>
                          </w:divBdr>
                          <w:divsChild>
                            <w:div w:id="1340350568">
                              <w:marLeft w:val="0"/>
                              <w:marRight w:val="0"/>
                              <w:marTop w:val="0"/>
                              <w:marBottom w:val="0"/>
                              <w:divBdr>
                                <w:top w:val="none" w:sz="0" w:space="0" w:color="auto"/>
                                <w:left w:val="none" w:sz="0" w:space="0" w:color="auto"/>
                                <w:bottom w:val="none" w:sz="0" w:space="0" w:color="auto"/>
                                <w:right w:val="none" w:sz="0" w:space="0" w:color="auto"/>
                              </w:divBdr>
                              <w:divsChild>
                                <w:div w:id="771126305">
                                  <w:marLeft w:val="0"/>
                                  <w:marRight w:val="0"/>
                                  <w:marTop w:val="0"/>
                                  <w:marBottom w:val="0"/>
                                  <w:divBdr>
                                    <w:top w:val="none" w:sz="0" w:space="0" w:color="auto"/>
                                    <w:left w:val="none" w:sz="0" w:space="0" w:color="auto"/>
                                    <w:bottom w:val="none" w:sz="0" w:space="0" w:color="auto"/>
                                    <w:right w:val="none" w:sz="0" w:space="0" w:color="auto"/>
                                  </w:divBdr>
                                  <w:divsChild>
                                    <w:div w:id="2323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514785">
      <w:bodyDiv w:val="1"/>
      <w:marLeft w:val="0"/>
      <w:marRight w:val="0"/>
      <w:marTop w:val="0"/>
      <w:marBottom w:val="0"/>
      <w:divBdr>
        <w:top w:val="none" w:sz="0" w:space="0" w:color="auto"/>
        <w:left w:val="none" w:sz="0" w:space="0" w:color="auto"/>
        <w:bottom w:val="none" w:sz="0" w:space="0" w:color="auto"/>
        <w:right w:val="none" w:sz="0" w:space="0" w:color="auto"/>
      </w:divBdr>
    </w:div>
    <w:div w:id="672143947">
      <w:bodyDiv w:val="1"/>
      <w:marLeft w:val="0"/>
      <w:marRight w:val="0"/>
      <w:marTop w:val="0"/>
      <w:marBottom w:val="0"/>
      <w:divBdr>
        <w:top w:val="none" w:sz="0" w:space="0" w:color="auto"/>
        <w:left w:val="none" w:sz="0" w:space="0" w:color="auto"/>
        <w:bottom w:val="none" w:sz="0" w:space="0" w:color="auto"/>
        <w:right w:val="none" w:sz="0" w:space="0" w:color="auto"/>
      </w:divBdr>
    </w:div>
    <w:div w:id="681470169">
      <w:bodyDiv w:val="1"/>
      <w:marLeft w:val="0"/>
      <w:marRight w:val="0"/>
      <w:marTop w:val="0"/>
      <w:marBottom w:val="0"/>
      <w:divBdr>
        <w:top w:val="none" w:sz="0" w:space="0" w:color="auto"/>
        <w:left w:val="none" w:sz="0" w:space="0" w:color="auto"/>
        <w:bottom w:val="none" w:sz="0" w:space="0" w:color="auto"/>
        <w:right w:val="none" w:sz="0" w:space="0" w:color="auto"/>
      </w:divBdr>
    </w:div>
    <w:div w:id="686491921">
      <w:bodyDiv w:val="1"/>
      <w:marLeft w:val="0"/>
      <w:marRight w:val="0"/>
      <w:marTop w:val="0"/>
      <w:marBottom w:val="0"/>
      <w:divBdr>
        <w:top w:val="none" w:sz="0" w:space="0" w:color="auto"/>
        <w:left w:val="none" w:sz="0" w:space="0" w:color="auto"/>
        <w:bottom w:val="none" w:sz="0" w:space="0" w:color="auto"/>
        <w:right w:val="none" w:sz="0" w:space="0" w:color="auto"/>
      </w:divBdr>
    </w:div>
    <w:div w:id="713582666">
      <w:bodyDiv w:val="1"/>
      <w:marLeft w:val="0"/>
      <w:marRight w:val="0"/>
      <w:marTop w:val="0"/>
      <w:marBottom w:val="0"/>
      <w:divBdr>
        <w:top w:val="none" w:sz="0" w:space="0" w:color="auto"/>
        <w:left w:val="none" w:sz="0" w:space="0" w:color="auto"/>
        <w:bottom w:val="none" w:sz="0" w:space="0" w:color="auto"/>
        <w:right w:val="none" w:sz="0" w:space="0" w:color="auto"/>
      </w:divBdr>
    </w:div>
    <w:div w:id="736393592">
      <w:bodyDiv w:val="1"/>
      <w:marLeft w:val="0"/>
      <w:marRight w:val="0"/>
      <w:marTop w:val="0"/>
      <w:marBottom w:val="0"/>
      <w:divBdr>
        <w:top w:val="none" w:sz="0" w:space="0" w:color="auto"/>
        <w:left w:val="none" w:sz="0" w:space="0" w:color="auto"/>
        <w:bottom w:val="none" w:sz="0" w:space="0" w:color="auto"/>
        <w:right w:val="none" w:sz="0" w:space="0" w:color="auto"/>
      </w:divBdr>
    </w:div>
    <w:div w:id="736824994">
      <w:bodyDiv w:val="1"/>
      <w:marLeft w:val="0"/>
      <w:marRight w:val="0"/>
      <w:marTop w:val="0"/>
      <w:marBottom w:val="0"/>
      <w:divBdr>
        <w:top w:val="none" w:sz="0" w:space="0" w:color="auto"/>
        <w:left w:val="none" w:sz="0" w:space="0" w:color="auto"/>
        <w:bottom w:val="none" w:sz="0" w:space="0" w:color="auto"/>
        <w:right w:val="none" w:sz="0" w:space="0" w:color="auto"/>
      </w:divBdr>
    </w:div>
    <w:div w:id="741098923">
      <w:bodyDiv w:val="1"/>
      <w:marLeft w:val="0"/>
      <w:marRight w:val="0"/>
      <w:marTop w:val="0"/>
      <w:marBottom w:val="0"/>
      <w:divBdr>
        <w:top w:val="none" w:sz="0" w:space="0" w:color="auto"/>
        <w:left w:val="none" w:sz="0" w:space="0" w:color="auto"/>
        <w:bottom w:val="none" w:sz="0" w:space="0" w:color="auto"/>
        <w:right w:val="none" w:sz="0" w:space="0" w:color="auto"/>
      </w:divBdr>
    </w:div>
    <w:div w:id="747730630">
      <w:bodyDiv w:val="1"/>
      <w:marLeft w:val="0"/>
      <w:marRight w:val="0"/>
      <w:marTop w:val="0"/>
      <w:marBottom w:val="0"/>
      <w:divBdr>
        <w:top w:val="none" w:sz="0" w:space="0" w:color="auto"/>
        <w:left w:val="none" w:sz="0" w:space="0" w:color="auto"/>
        <w:bottom w:val="none" w:sz="0" w:space="0" w:color="auto"/>
        <w:right w:val="none" w:sz="0" w:space="0" w:color="auto"/>
      </w:divBdr>
      <w:divsChild>
        <w:div w:id="2026707537">
          <w:marLeft w:val="0"/>
          <w:marRight w:val="0"/>
          <w:marTop w:val="0"/>
          <w:marBottom w:val="0"/>
          <w:divBdr>
            <w:top w:val="none" w:sz="0" w:space="0" w:color="auto"/>
            <w:left w:val="none" w:sz="0" w:space="0" w:color="auto"/>
            <w:bottom w:val="none" w:sz="0" w:space="0" w:color="auto"/>
            <w:right w:val="none" w:sz="0" w:space="0" w:color="auto"/>
          </w:divBdr>
          <w:divsChild>
            <w:div w:id="733743304">
              <w:marLeft w:val="0"/>
              <w:marRight w:val="0"/>
              <w:marTop w:val="0"/>
              <w:marBottom w:val="0"/>
              <w:divBdr>
                <w:top w:val="none" w:sz="0" w:space="0" w:color="auto"/>
                <w:left w:val="none" w:sz="0" w:space="0" w:color="auto"/>
                <w:bottom w:val="none" w:sz="0" w:space="0" w:color="auto"/>
                <w:right w:val="none" w:sz="0" w:space="0" w:color="auto"/>
              </w:divBdr>
              <w:divsChild>
                <w:div w:id="1644308607">
                  <w:marLeft w:val="0"/>
                  <w:marRight w:val="0"/>
                  <w:marTop w:val="0"/>
                  <w:marBottom w:val="0"/>
                  <w:divBdr>
                    <w:top w:val="none" w:sz="0" w:space="0" w:color="auto"/>
                    <w:left w:val="none" w:sz="0" w:space="0" w:color="auto"/>
                    <w:bottom w:val="none" w:sz="0" w:space="0" w:color="auto"/>
                    <w:right w:val="none" w:sz="0" w:space="0" w:color="auto"/>
                  </w:divBdr>
                  <w:divsChild>
                    <w:div w:id="1154757168">
                      <w:marLeft w:val="0"/>
                      <w:marRight w:val="0"/>
                      <w:marTop w:val="0"/>
                      <w:marBottom w:val="0"/>
                      <w:divBdr>
                        <w:top w:val="none" w:sz="0" w:space="0" w:color="auto"/>
                        <w:left w:val="none" w:sz="0" w:space="0" w:color="auto"/>
                        <w:bottom w:val="none" w:sz="0" w:space="0" w:color="auto"/>
                        <w:right w:val="none" w:sz="0" w:space="0" w:color="auto"/>
                      </w:divBdr>
                      <w:divsChild>
                        <w:div w:id="282347997">
                          <w:marLeft w:val="0"/>
                          <w:marRight w:val="0"/>
                          <w:marTop w:val="0"/>
                          <w:marBottom w:val="0"/>
                          <w:divBdr>
                            <w:top w:val="none" w:sz="0" w:space="0" w:color="auto"/>
                            <w:left w:val="none" w:sz="0" w:space="0" w:color="auto"/>
                            <w:bottom w:val="none" w:sz="0" w:space="0" w:color="auto"/>
                            <w:right w:val="none" w:sz="0" w:space="0" w:color="auto"/>
                          </w:divBdr>
                          <w:divsChild>
                            <w:div w:id="111097153">
                              <w:marLeft w:val="0"/>
                              <w:marRight w:val="0"/>
                              <w:marTop w:val="0"/>
                              <w:marBottom w:val="0"/>
                              <w:divBdr>
                                <w:top w:val="none" w:sz="0" w:space="0" w:color="auto"/>
                                <w:left w:val="none" w:sz="0" w:space="0" w:color="auto"/>
                                <w:bottom w:val="none" w:sz="0" w:space="0" w:color="auto"/>
                                <w:right w:val="none" w:sz="0" w:space="0" w:color="auto"/>
                              </w:divBdr>
                              <w:divsChild>
                                <w:div w:id="1294336597">
                                  <w:marLeft w:val="0"/>
                                  <w:marRight w:val="0"/>
                                  <w:marTop w:val="0"/>
                                  <w:marBottom w:val="0"/>
                                  <w:divBdr>
                                    <w:top w:val="none" w:sz="0" w:space="0" w:color="auto"/>
                                    <w:left w:val="none" w:sz="0" w:space="0" w:color="auto"/>
                                    <w:bottom w:val="none" w:sz="0" w:space="0" w:color="auto"/>
                                    <w:right w:val="none" w:sz="0" w:space="0" w:color="auto"/>
                                  </w:divBdr>
                                  <w:divsChild>
                                    <w:div w:id="337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516545">
      <w:bodyDiv w:val="1"/>
      <w:marLeft w:val="0"/>
      <w:marRight w:val="0"/>
      <w:marTop w:val="0"/>
      <w:marBottom w:val="0"/>
      <w:divBdr>
        <w:top w:val="none" w:sz="0" w:space="0" w:color="auto"/>
        <w:left w:val="none" w:sz="0" w:space="0" w:color="auto"/>
        <w:bottom w:val="none" w:sz="0" w:space="0" w:color="auto"/>
        <w:right w:val="none" w:sz="0" w:space="0" w:color="auto"/>
      </w:divBdr>
    </w:div>
    <w:div w:id="781459866">
      <w:bodyDiv w:val="1"/>
      <w:marLeft w:val="0"/>
      <w:marRight w:val="0"/>
      <w:marTop w:val="0"/>
      <w:marBottom w:val="0"/>
      <w:divBdr>
        <w:top w:val="none" w:sz="0" w:space="0" w:color="auto"/>
        <w:left w:val="none" w:sz="0" w:space="0" w:color="auto"/>
        <w:bottom w:val="none" w:sz="0" w:space="0" w:color="auto"/>
        <w:right w:val="none" w:sz="0" w:space="0" w:color="auto"/>
      </w:divBdr>
    </w:div>
    <w:div w:id="783109138">
      <w:bodyDiv w:val="1"/>
      <w:marLeft w:val="0"/>
      <w:marRight w:val="0"/>
      <w:marTop w:val="0"/>
      <w:marBottom w:val="0"/>
      <w:divBdr>
        <w:top w:val="none" w:sz="0" w:space="0" w:color="auto"/>
        <w:left w:val="none" w:sz="0" w:space="0" w:color="auto"/>
        <w:bottom w:val="none" w:sz="0" w:space="0" w:color="auto"/>
        <w:right w:val="none" w:sz="0" w:space="0" w:color="auto"/>
      </w:divBdr>
    </w:div>
    <w:div w:id="783308100">
      <w:bodyDiv w:val="1"/>
      <w:marLeft w:val="0"/>
      <w:marRight w:val="0"/>
      <w:marTop w:val="0"/>
      <w:marBottom w:val="0"/>
      <w:divBdr>
        <w:top w:val="none" w:sz="0" w:space="0" w:color="auto"/>
        <w:left w:val="none" w:sz="0" w:space="0" w:color="auto"/>
        <w:bottom w:val="none" w:sz="0" w:space="0" w:color="auto"/>
        <w:right w:val="none" w:sz="0" w:space="0" w:color="auto"/>
      </w:divBdr>
    </w:div>
    <w:div w:id="801731145">
      <w:bodyDiv w:val="1"/>
      <w:marLeft w:val="0"/>
      <w:marRight w:val="0"/>
      <w:marTop w:val="0"/>
      <w:marBottom w:val="0"/>
      <w:divBdr>
        <w:top w:val="none" w:sz="0" w:space="0" w:color="auto"/>
        <w:left w:val="none" w:sz="0" w:space="0" w:color="auto"/>
        <w:bottom w:val="none" w:sz="0" w:space="0" w:color="auto"/>
        <w:right w:val="none" w:sz="0" w:space="0" w:color="auto"/>
      </w:divBdr>
    </w:div>
    <w:div w:id="818695259">
      <w:bodyDiv w:val="1"/>
      <w:marLeft w:val="0"/>
      <w:marRight w:val="0"/>
      <w:marTop w:val="0"/>
      <w:marBottom w:val="0"/>
      <w:divBdr>
        <w:top w:val="none" w:sz="0" w:space="0" w:color="auto"/>
        <w:left w:val="none" w:sz="0" w:space="0" w:color="auto"/>
        <w:bottom w:val="none" w:sz="0" w:space="0" w:color="auto"/>
        <w:right w:val="none" w:sz="0" w:space="0" w:color="auto"/>
      </w:divBdr>
    </w:div>
    <w:div w:id="853805995">
      <w:bodyDiv w:val="1"/>
      <w:marLeft w:val="0"/>
      <w:marRight w:val="0"/>
      <w:marTop w:val="0"/>
      <w:marBottom w:val="0"/>
      <w:divBdr>
        <w:top w:val="none" w:sz="0" w:space="0" w:color="auto"/>
        <w:left w:val="none" w:sz="0" w:space="0" w:color="auto"/>
        <w:bottom w:val="none" w:sz="0" w:space="0" w:color="auto"/>
        <w:right w:val="none" w:sz="0" w:space="0" w:color="auto"/>
      </w:divBdr>
    </w:div>
    <w:div w:id="868372494">
      <w:bodyDiv w:val="1"/>
      <w:marLeft w:val="0"/>
      <w:marRight w:val="0"/>
      <w:marTop w:val="0"/>
      <w:marBottom w:val="0"/>
      <w:divBdr>
        <w:top w:val="none" w:sz="0" w:space="0" w:color="auto"/>
        <w:left w:val="none" w:sz="0" w:space="0" w:color="auto"/>
        <w:bottom w:val="none" w:sz="0" w:space="0" w:color="auto"/>
        <w:right w:val="none" w:sz="0" w:space="0" w:color="auto"/>
      </w:divBdr>
    </w:div>
    <w:div w:id="888876769">
      <w:bodyDiv w:val="1"/>
      <w:marLeft w:val="0"/>
      <w:marRight w:val="0"/>
      <w:marTop w:val="0"/>
      <w:marBottom w:val="0"/>
      <w:divBdr>
        <w:top w:val="none" w:sz="0" w:space="0" w:color="auto"/>
        <w:left w:val="none" w:sz="0" w:space="0" w:color="auto"/>
        <w:bottom w:val="none" w:sz="0" w:space="0" w:color="auto"/>
        <w:right w:val="none" w:sz="0" w:space="0" w:color="auto"/>
      </w:divBdr>
      <w:divsChild>
        <w:div w:id="227040130">
          <w:marLeft w:val="0"/>
          <w:marRight w:val="0"/>
          <w:marTop w:val="0"/>
          <w:marBottom w:val="0"/>
          <w:divBdr>
            <w:top w:val="none" w:sz="0" w:space="0" w:color="auto"/>
            <w:left w:val="none" w:sz="0" w:space="0" w:color="auto"/>
            <w:bottom w:val="none" w:sz="0" w:space="0" w:color="auto"/>
            <w:right w:val="none" w:sz="0" w:space="0" w:color="auto"/>
          </w:divBdr>
          <w:divsChild>
            <w:div w:id="383722549">
              <w:marLeft w:val="0"/>
              <w:marRight w:val="0"/>
              <w:marTop w:val="0"/>
              <w:marBottom w:val="0"/>
              <w:divBdr>
                <w:top w:val="none" w:sz="0" w:space="0" w:color="auto"/>
                <w:left w:val="none" w:sz="0" w:space="0" w:color="auto"/>
                <w:bottom w:val="none" w:sz="0" w:space="0" w:color="auto"/>
                <w:right w:val="none" w:sz="0" w:space="0" w:color="auto"/>
              </w:divBdr>
              <w:divsChild>
                <w:div w:id="1033072765">
                  <w:marLeft w:val="0"/>
                  <w:marRight w:val="0"/>
                  <w:marTop w:val="0"/>
                  <w:marBottom w:val="0"/>
                  <w:divBdr>
                    <w:top w:val="none" w:sz="0" w:space="0" w:color="auto"/>
                    <w:left w:val="none" w:sz="0" w:space="0" w:color="auto"/>
                    <w:bottom w:val="none" w:sz="0" w:space="0" w:color="auto"/>
                    <w:right w:val="none" w:sz="0" w:space="0" w:color="auto"/>
                  </w:divBdr>
                  <w:divsChild>
                    <w:div w:id="1789350382">
                      <w:marLeft w:val="0"/>
                      <w:marRight w:val="0"/>
                      <w:marTop w:val="0"/>
                      <w:marBottom w:val="0"/>
                      <w:divBdr>
                        <w:top w:val="none" w:sz="0" w:space="0" w:color="auto"/>
                        <w:left w:val="none" w:sz="0" w:space="0" w:color="auto"/>
                        <w:bottom w:val="none" w:sz="0" w:space="0" w:color="auto"/>
                        <w:right w:val="none" w:sz="0" w:space="0" w:color="auto"/>
                      </w:divBdr>
                      <w:divsChild>
                        <w:div w:id="188296204">
                          <w:marLeft w:val="0"/>
                          <w:marRight w:val="0"/>
                          <w:marTop w:val="0"/>
                          <w:marBottom w:val="0"/>
                          <w:divBdr>
                            <w:top w:val="none" w:sz="0" w:space="0" w:color="auto"/>
                            <w:left w:val="none" w:sz="0" w:space="0" w:color="auto"/>
                            <w:bottom w:val="none" w:sz="0" w:space="0" w:color="auto"/>
                            <w:right w:val="none" w:sz="0" w:space="0" w:color="auto"/>
                          </w:divBdr>
                          <w:divsChild>
                            <w:div w:id="1977641411">
                              <w:marLeft w:val="0"/>
                              <w:marRight w:val="0"/>
                              <w:marTop w:val="0"/>
                              <w:marBottom w:val="0"/>
                              <w:divBdr>
                                <w:top w:val="none" w:sz="0" w:space="0" w:color="auto"/>
                                <w:left w:val="none" w:sz="0" w:space="0" w:color="auto"/>
                                <w:bottom w:val="none" w:sz="0" w:space="0" w:color="auto"/>
                                <w:right w:val="none" w:sz="0" w:space="0" w:color="auto"/>
                              </w:divBdr>
                              <w:divsChild>
                                <w:div w:id="1906722954">
                                  <w:marLeft w:val="0"/>
                                  <w:marRight w:val="0"/>
                                  <w:marTop w:val="0"/>
                                  <w:marBottom w:val="0"/>
                                  <w:divBdr>
                                    <w:top w:val="none" w:sz="0" w:space="0" w:color="auto"/>
                                    <w:left w:val="none" w:sz="0" w:space="0" w:color="auto"/>
                                    <w:bottom w:val="none" w:sz="0" w:space="0" w:color="auto"/>
                                    <w:right w:val="none" w:sz="0" w:space="0" w:color="auto"/>
                                  </w:divBdr>
                                  <w:divsChild>
                                    <w:div w:id="41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72983">
      <w:bodyDiv w:val="1"/>
      <w:marLeft w:val="0"/>
      <w:marRight w:val="0"/>
      <w:marTop w:val="0"/>
      <w:marBottom w:val="0"/>
      <w:divBdr>
        <w:top w:val="none" w:sz="0" w:space="0" w:color="auto"/>
        <w:left w:val="none" w:sz="0" w:space="0" w:color="auto"/>
        <w:bottom w:val="none" w:sz="0" w:space="0" w:color="auto"/>
        <w:right w:val="none" w:sz="0" w:space="0" w:color="auto"/>
      </w:divBdr>
    </w:div>
    <w:div w:id="905069243">
      <w:bodyDiv w:val="1"/>
      <w:marLeft w:val="0"/>
      <w:marRight w:val="0"/>
      <w:marTop w:val="0"/>
      <w:marBottom w:val="0"/>
      <w:divBdr>
        <w:top w:val="none" w:sz="0" w:space="0" w:color="auto"/>
        <w:left w:val="none" w:sz="0" w:space="0" w:color="auto"/>
        <w:bottom w:val="none" w:sz="0" w:space="0" w:color="auto"/>
        <w:right w:val="none" w:sz="0" w:space="0" w:color="auto"/>
      </w:divBdr>
      <w:divsChild>
        <w:div w:id="1903906816">
          <w:marLeft w:val="0"/>
          <w:marRight w:val="0"/>
          <w:marTop w:val="0"/>
          <w:marBottom w:val="0"/>
          <w:divBdr>
            <w:top w:val="none" w:sz="0" w:space="0" w:color="auto"/>
            <w:left w:val="none" w:sz="0" w:space="0" w:color="auto"/>
            <w:bottom w:val="none" w:sz="0" w:space="0" w:color="auto"/>
            <w:right w:val="none" w:sz="0" w:space="0" w:color="auto"/>
          </w:divBdr>
          <w:divsChild>
            <w:div w:id="1038631036">
              <w:marLeft w:val="0"/>
              <w:marRight w:val="0"/>
              <w:marTop w:val="0"/>
              <w:marBottom w:val="0"/>
              <w:divBdr>
                <w:top w:val="none" w:sz="0" w:space="0" w:color="auto"/>
                <w:left w:val="none" w:sz="0" w:space="0" w:color="auto"/>
                <w:bottom w:val="none" w:sz="0" w:space="0" w:color="auto"/>
                <w:right w:val="none" w:sz="0" w:space="0" w:color="auto"/>
              </w:divBdr>
              <w:divsChild>
                <w:div w:id="1943680038">
                  <w:marLeft w:val="0"/>
                  <w:marRight w:val="0"/>
                  <w:marTop w:val="0"/>
                  <w:marBottom w:val="0"/>
                  <w:divBdr>
                    <w:top w:val="none" w:sz="0" w:space="0" w:color="auto"/>
                    <w:left w:val="none" w:sz="0" w:space="0" w:color="auto"/>
                    <w:bottom w:val="none" w:sz="0" w:space="0" w:color="auto"/>
                    <w:right w:val="none" w:sz="0" w:space="0" w:color="auto"/>
                  </w:divBdr>
                  <w:divsChild>
                    <w:div w:id="1124881063">
                      <w:marLeft w:val="0"/>
                      <w:marRight w:val="0"/>
                      <w:marTop w:val="0"/>
                      <w:marBottom w:val="0"/>
                      <w:divBdr>
                        <w:top w:val="none" w:sz="0" w:space="0" w:color="auto"/>
                        <w:left w:val="none" w:sz="0" w:space="0" w:color="auto"/>
                        <w:bottom w:val="none" w:sz="0" w:space="0" w:color="auto"/>
                        <w:right w:val="none" w:sz="0" w:space="0" w:color="auto"/>
                      </w:divBdr>
                      <w:divsChild>
                        <w:div w:id="1447309681">
                          <w:marLeft w:val="0"/>
                          <w:marRight w:val="0"/>
                          <w:marTop w:val="0"/>
                          <w:marBottom w:val="0"/>
                          <w:divBdr>
                            <w:top w:val="none" w:sz="0" w:space="0" w:color="auto"/>
                            <w:left w:val="none" w:sz="0" w:space="0" w:color="auto"/>
                            <w:bottom w:val="none" w:sz="0" w:space="0" w:color="auto"/>
                            <w:right w:val="none" w:sz="0" w:space="0" w:color="auto"/>
                          </w:divBdr>
                          <w:divsChild>
                            <w:div w:id="1422213854">
                              <w:marLeft w:val="0"/>
                              <w:marRight w:val="0"/>
                              <w:marTop w:val="0"/>
                              <w:marBottom w:val="0"/>
                              <w:divBdr>
                                <w:top w:val="none" w:sz="0" w:space="0" w:color="auto"/>
                                <w:left w:val="none" w:sz="0" w:space="0" w:color="auto"/>
                                <w:bottom w:val="none" w:sz="0" w:space="0" w:color="auto"/>
                                <w:right w:val="none" w:sz="0" w:space="0" w:color="auto"/>
                              </w:divBdr>
                              <w:divsChild>
                                <w:div w:id="358815894">
                                  <w:marLeft w:val="0"/>
                                  <w:marRight w:val="0"/>
                                  <w:marTop w:val="0"/>
                                  <w:marBottom w:val="0"/>
                                  <w:divBdr>
                                    <w:top w:val="none" w:sz="0" w:space="0" w:color="auto"/>
                                    <w:left w:val="none" w:sz="0" w:space="0" w:color="auto"/>
                                    <w:bottom w:val="none" w:sz="0" w:space="0" w:color="auto"/>
                                    <w:right w:val="none" w:sz="0" w:space="0" w:color="auto"/>
                                  </w:divBdr>
                                  <w:divsChild>
                                    <w:div w:id="12753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914565">
      <w:bodyDiv w:val="1"/>
      <w:marLeft w:val="0"/>
      <w:marRight w:val="0"/>
      <w:marTop w:val="0"/>
      <w:marBottom w:val="0"/>
      <w:divBdr>
        <w:top w:val="none" w:sz="0" w:space="0" w:color="auto"/>
        <w:left w:val="none" w:sz="0" w:space="0" w:color="auto"/>
        <w:bottom w:val="none" w:sz="0" w:space="0" w:color="auto"/>
        <w:right w:val="none" w:sz="0" w:space="0" w:color="auto"/>
      </w:divBdr>
    </w:div>
    <w:div w:id="917325770">
      <w:bodyDiv w:val="1"/>
      <w:marLeft w:val="0"/>
      <w:marRight w:val="0"/>
      <w:marTop w:val="0"/>
      <w:marBottom w:val="0"/>
      <w:divBdr>
        <w:top w:val="none" w:sz="0" w:space="0" w:color="auto"/>
        <w:left w:val="none" w:sz="0" w:space="0" w:color="auto"/>
        <w:bottom w:val="none" w:sz="0" w:space="0" w:color="auto"/>
        <w:right w:val="none" w:sz="0" w:space="0" w:color="auto"/>
      </w:divBdr>
    </w:div>
    <w:div w:id="937713165">
      <w:bodyDiv w:val="1"/>
      <w:marLeft w:val="0"/>
      <w:marRight w:val="0"/>
      <w:marTop w:val="0"/>
      <w:marBottom w:val="0"/>
      <w:divBdr>
        <w:top w:val="none" w:sz="0" w:space="0" w:color="auto"/>
        <w:left w:val="none" w:sz="0" w:space="0" w:color="auto"/>
        <w:bottom w:val="none" w:sz="0" w:space="0" w:color="auto"/>
        <w:right w:val="none" w:sz="0" w:space="0" w:color="auto"/>
      </w:divBdr>
    </w:div>
    <w:div w:id="951127714">
      <w:bodyDiv w:val="1"/>
      <w:marLeft w:val="0"/>
      <w:marRight w:val="0"/>
      <w:marTop w:val="0"/>
      <w:marBottom w:val="0"/>
      <w:divBdr>
        <w:top w:val="none" w:sz="0" w:space="0" w:color="auto"/>
        <w:left w:val="none" w:sz="0" w:space="0" w:color="auto"/>
        <w:bottom w:val="none" w:sz="0" w:space="0" w:color="auto"/>
        <w:right w:val="none" w:sz="0" w:space="0" w:color="auto"/>
      </w:divBdr>
      <w:divsChild>
        <w:div w:id="1591427599">
          <w:marLeft w:val="0"/>
          <w:marRight w:val="0"/>
          <w:marTop w:val="0"/>
          <w:marBottom w:val="0"/>
          <w:divBdr>
            <w:top w:val="none" w:sz="0" w:space="0" w:color="auto"/>
            <w:left w:val="none" w:sz="0" w:space="0" w:color="auto"/>
            <w:bottom w:val="none" w:sz="0" w:space="0" w:color="auto"/>
            <w:right w:val="none" w:sz="0" w:space="0" w:color="auto"/>
          </w:divBdr>
          <w:divsChild>
            <w:div w:id="269045835">
              <w:marLeft w:val="0"/>
              <w:marRight w:val="0"/>
              <w:marTop w:val="0"/>
              <w:marBottom w:val="0"/>
              <w:divBdr>
                <w:top w:val="none" w:sz="0" w:space="0" w:color="auto"/>
                <w:left w:val="none" w:sz="0" w:space="0" w:color="auto"/>
                <w:bottom w:val="none" w:sz="0" w:space="0" w:color="auto"/>
                <w:right w:val="none" w:sz="0" w:space="0" w:color="auto"/>
              </w:divBdr>
              <w:divsChild>
                <w:div w:id="1040319562">
                  <w:marLeft w:val="0"/>
                  <w:marRight w:val="0"/>
                  <w:marTop w:val="0"/>
                  <w:marBottom w:val="0"/>
                  <w:divBdr>
                    <w:top w:val="none" w:sz="0" w:space="0" w:color="auto"/>
                    <w:left w:val="none" w:sz="0" w:space="0" w:color="auto"/>
                    <w:bottom w:val="none" w:sz="0" w:space="0" w:color="auto"/>
                    <w:right w:val="none" w:sz="0" w:space="0" w:color="auto"/>
                  </w:divBdr>
                  <w:divsChild>
                    <w:div w:id="2027948982">
                      <w:marLeft w:val="0"/>
                      <w:marRight w:val="0"/>
                      <w:marTop w:val="0"/>
                      <w:marBottom w:val="0"/>
                      <w:divBdr>
                        <w:top w:val="none" w:sz="0" w:space="0" w:color="auto"/>
                        <w:left w:val="none" w:sz="0" w:space="0" w:color="auto"/>
                        <w:bottom w:val="none" w:sz="0" w:space="0" w:color="auto"/>
                        <w:right w:val="none" w:sz="0" w:space="0" w:color="auto"/>
                      </w:divBdr>
                      <w:divsChild>
                        <w:div w:id="1822885478">
                          <w:marLeft w:val="0"/>
                          <w:marRight w:val="0"/>
                          <w:marTop w:val="0"/>
                          <w:marBottom w:val="0"/>
                          <w:divBdr>
                            <w:top w:val="none" w:sz="0" w:space="0" w:color="auto"/>
                            <w:left w:val="none" w:sz="0" w:space="0" w:color="auto"/>
                            <w:bottom w:val="none" w:sz="0" w:space="0" w:color="auto"/>
                            <w:right w:val="none" w:sz="0" w:space="0" w:color="auto"/>
                          </w:divBdr>
                          <w:divsChild>
                            <w:div w:id="1553731534">
                              <w:marLeft w:val="0"/>
                              <w:marRight w:val="0"/>
                              <w:marTop w:val="0"/>
                              <w:marBottom w:val="0"/>
                              <w:divBdr>
                                <w:top w:val="none" w:sz="0" w:space="0" w:color="auto"/>
                                <w:left w:val="none" w:sz="0" w:space="0" w:color="auto"/>
                                <w:bottom w:val="none" w:sz="0" w:space="0" w:color="auto"/>
                                <w:right w:val="none" w:sz="0" w:space="0" w:color="auto"/>
                              </w:divBdr>
                              <w:divsChild>
                                <w:div w:id="1129779997">
                                  <w:marLeft w:val="0"/>
                                  <w:marRight w:val="0"/>
                                  <w:marTop w:val="0"/>
                                  <w:marBottom w:val="0"/>
                                  <w:divBdr>
                                    <w:top w:val="none" w:sz="0" w:space="0" w:color="auto"/>
                                    <w:left w:val="none" w:sz="0" w:space="0" w:color="auto"/>
                                    <w:bottom w:val="none" w:sz="0" w:space="0" w:color="auto"/>
                                    <w:right w:val="none" w:sz="0" w:space="0" w:color="auto"/>
                                  </w:divBdr>
                                  <w:divsChild>
                                    <w:div w:id="1897546692">
                                      <w:marLeft w:val="0"/>
                                      <w:marRight w:val="0"/>
                                      <w:marTop w:val="0"/>
                                      <w:marBottom w:val="0"/>
                                      <w:divBdr>
                                        <w:top w:val="none" w:sz="0" w:space="0" w:color="auto"/>
                                        <w:left w:val="none" w:sz="0" w:space="0" w:color="auto"/>
                                        <w:bottom w:val="none" w:sz="0" w:space="0" w:color="auto"/>
                                        <w:right w:val="none" w:sz="0" w:space="0" w:color="auto"/>
                                      </w:divBdr>
                                      <w:divsChild>
                                        <w:div w:id="21351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81563">
          <w:marLeft w:val="0"/>
          <w:marRight w:val="0"/>
          <w:marTop w:val="0"/>
          <w:marBottom w:val="0"/>
          <w:divBdr>
            <w:top w:val="none" w:sz="0" w:space="0" w:color="auto"/>
            <w:left w:val="none" w:sz="0" w:space="0" w:color="auto"/>
            <w:bottom w:val="none" w:sz="0" w:space="0" w:color="auto"/>
            <w:right w:val="none" w:sz="0" w:space="0" w:color="auto"/>
          </w:divBdr>
          <w:divsChild>
            <w:div w:id="1857964880">
              <w:marLeft w:val="0"/>
              <w:marRight w:val="0"/>
              <w:marTop w:val="0"/>
              <w:marBottom w:val="0"/>
              <w:divBdr>
                <w:top w:val="none" w:sz="0" w:space="0" w:color="auto"/>
                <w:left w:val="none" w:sz="0" w:space="0" w:color="auto"/>
                <w:bottom w:val="none" w:sz="0" w:space="0" w:color="auto"/>
                <w:right w:val="none" w:sz="0" w:space="0" w:color="auto"/>
              </w:divBdr>
              <w:divsChild>
                <w:div w:id="1543665078">
                  <w:marLeft w:val="0"/>
                  <w:marRight w:val="0"/>
                  <w:marTop w:val="0"/>
                  <w:marBottom w:val="0"/>
                  <w:divBdr>
                    <w:top w:val="none" w:sz="0" w:space="0" w:color="auto"/>
                    <w:left w:val="none" w:sz="0" w:space="0" w:color="auto"/>
                    <w:bottom w:val="none" w:sz="0" w:space="0" w:color="auto"/>
                    <w:right w:val="none" w:sz="0" w:space="0" w:color="auto"/>
                  </w:divBdr>
                  <w:divsChild>
                    <w:div w:id="295259474">
                      <w:marLeft w:val="0"/>
                      <w:marRight w:val="0"/>
                      <w:marTop w:val="0"/>
                      <w:marBottom w:val="0"/>
                      <w:divBdr>
                        <w:top w:val="none" w:sz="0" w:space="0" w:color="auto"/>
                        <w:left w:val="none" w:sz="0" w:space="0" w:color="auto"/>
                        <w:bottom w:val="none" w:sz="0" w:space="0" w:color="auto"/>
                        <w:right w:val="none" w:sz="0" w:space="0" w:color="auto"/>
                      </w:divBdr>
                      <w:divsChild>
                        <w:div w:id="2039621618">
                          <w:marLeft w:val="0"/>
                          <w:marRight w:val="0"/>
                          <w:marTop w:val="0"/>
                          <w:marBottom w:val="0"/>
                          <w:divBdr>
                            <w:top w:val="none" w:sz="0" w:space="0" w:color="auto"/>
                            <w:left w:val="none" w:sz="0" w:space="0" w:color="auto"/>
                            <w:bottom w:val="none" w:sz="0" w:space="0" w:color="auto"/>
                            <w:right w:val="none" w:sz="0" w:space="0" w:color="auto"/>
                          </w:divBdr>
                          <w:divsChild>
                            <w:div w:id="1575316687">
                              <w:marLeft w:val="0"/>
                              <w:marRight w:val="0"/>
                              <w:marTop w:val="0"/>
                              <w:marBottom w:val="0"/>
                              <w:divBdr>
                                <w:top w:val="none" w:sz="0" w:space="0" w:color="auto"/>
                                <w:left w:val="none" w:sz="0" w:space="0" w:color="auto"/>
                                <w:bottom w:val="none" w:sz="0" w:space="0" w:color="auto"/>
                                <w:right w:val="none" w:sz="0" w:space="0" w:color="auto"/>
                              </w:divBdr>
                              <w:divsChild>
                                <w:div w:id="747700563">
                                  <w:marLeft w:val="0"/>
                                  <w:marRight w:val="0"/>
                                  <w:marTop w:val="0"/>
                                  <w:marBottom w:val="0"/>
                                  <w:divBdr>
                                    <w:top w:val="none" w:sz="0" w:space="0" w:color="auto"/>
                                    <w:left w:val="none" w:sz="0" w:space="0" w:color="auto"/>
                                    <w:bottom w:val="none" w:sz="0" w:space="0" w:color="auto"/>
                                    <w:right w:val="none" w:sz="0" w:space="0" w:color="auto"/>
                                  </w:divBdr>
                                  <w:divsChild>
                                    <w:div w:id="1230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981960">
      <w:bodyDiv w:val="1"/>
      <w:marLeft w:val="0"/>
      <w:marRight w:val="0"/>
      <w:marTop w:val="0"/>
      <w:marBottom w:val="0"/>
      <w:divBdr>
        <w:top w:val="none" w:sz="0" w:space="0" w:color="auto"/>
        <w:left w:val="none" w:sz="0" w:space="0" w:color="auto"/>
        <w:bottom w:val="none" w:sz="0" w:space="0" w:color="auto"/>
        <w:right w:val="none" w:sz="0" w:space="0" w:color="auto"/>
      </w:divBdr>
      <w:divsChild>
        <w:div w:id="504055030">
          <w:marLeft w:val="0"/>
          <w:marRight w:val="0"/>
          <w:marTop w:val="0"/>
          <w:marBottom w:val="0"/>
          <w:divBdr>
            <w:top w:val="none" w:sz="0" w:space="0" w:color="auto"/>
            <w:left w:val="none" w:sz="0" w:space="0" w:color="auto"/>
            <w:bottom w:val="none" w:sz="0" w:space="0" w:color="auto"/>
            <w:right w:val="none" w:sz="0" w:space="0" w:color="auto"/>
          </w:divBdr>
          <w:divsChild>
            <w:div w:id="2117286977">
              <w:marLeft w:val="0"/>
              <w:marRight w:val="0"/>
              <w:marTop w:val="0"/>
              <w:marBottom w:val="0"/>
              <w:divBdr>
                <w:top w:val="none" w:sz="0" w:space="0" w:color="auto"/>
                <w:left w:val="none" w:sz="0" w:space="0" w:color="auto"/>
                <w:bottom w:val="none" w:sz="0" w:space="0" w:color="auto"/>
                <w:right w:val="none" w:sz="0" w:space="0" w:color="auto"/>
              </w:divBdr>
              <w:divsChild>
                <w:div w:id="1958490215">
                  <w:marLeft w:val="0"/>
                  <w:marRight w:val="0"/>
                  <w:marTop w:val="0"/>
                  <w:marBottom w:val="0"/>
                  <w:divBdr>
                    <w:top w:val="none" w:sz="0" w:space="0" w:color="auto"/>
                    <w:left w:val="none" w:sz="0" w:space="0" w:color="auto"/>
                    <w:bottom w:val="none" w:sz="0" w:space="0" w:color="auto"/>
                    <w:right w:val="none" w:sz="0" w:space="0" w:color="auto"/>
                  </w:divBdr>
                  <w:divsChild>
                    <w:div w:id="837112651">
                      <w:marLeft w:val="0"/>
                      <w:marRight w:val="0"/>
                      <w:marTop w:val="0"/>
                      <w:marBottom w:val="0"/>
                      <w:divBdr>
                        <w:top w:val="none" w:sz="0" w:space="0" w:color="auto"/>
                        <w:left w:val="none" w:sz="0" w:space="0" w:color="auto"/>
                        <w:bottom w:val="none" w:sz="0" w:space="0" w:color="auto"/>
                        <w:right w:val="none" w:sz="0" w:space="0" w:color="auto"/>
                      </w:divBdr>
                      <w:divsChild>
                        <w:div w:id="613635179">
                          <w:marLeft w:val="0"/>
                          <w:marRight w:val="0"/>
                          <w:marTop w:val="0"/>
                          <w:marBottom w:val="0"/>
                          <w:divBdr>
                            <w:top w:val="none" w:sz="0" w:space="0" w:color="auto"/>
                            <w:left w:val="none" w:sz="0" w:space="0" w:color="auto"/>
                            <w:bottom w:val="none" w:sz="0" w:space="0" w:color="auto"/>
                            <w:right w:val="none" w:sz="0" w:space="0" w:color="auto"/>
                          </w:divBdr>
                          <w:divsChild>
                            <w:div w:id="1897162376">
                              <w:marLeft w:val="0"/>
                              <w:marRight w:val="0"/>
                              <w:marTop w:val="0"/>
                              <w:marBottom w:val="0"/>
                              <w:divBdr>
                                <w:top w:val="none" w:sz="0" w:space="0" w:color="auto"/>
                                <w:left w:val="none" w:sz="0" w:space="0" w:color="auto"/>
                                <w:bottom w:val="none" w:sz="0" w:space="0" w:color="auto"/>
                                <w:right w:val="none" w:sz="0" w:space="0" w:color="auto"/>
                              </w:divBdr>
                              <w:divsChild>
                                <w:div w:id="16929537">
                                  <w:marLeft w:val="0"/>
                                  <w:marRight w:val="0"/>
                                  <w:marTop w:val="0"/>
                                  <w:marBottom w:val="0"/>
                                  <w:divBdr>
                                    <w:top w:val="none" w:sz="0" w:space="0" w:color="auto"/>
                                    <w:left w:val="none" w:sz="0" w:space="0" w:color="auto"/>
                                    <w:bottom w:val="none" w:sz="0" w:space="0" w:color="auto"/>
                                    <w:right w:val="none" w:sz="0" w:space="0" w:color="auto"/>
                                  </w:divBdr>
                                  <w:divsChild>
                                    <w:div w:id="7228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161626">
      <w:bodyDiv w:val="1"/>
      <w:marLeft w:val="0"/>
      <w:marRight w:val="0"/>
      <w:marTop w:val="0"/>
      <w:marBottom w:val="0"/>
      <w:divBdr>
        <w:top w:val="none" w:sz="0" w:space="0" w:color="auto"/>
        <w:left w:val="none" w:sz="0" w:space="0" w:color="auto"/>
        <w:bottom w:val="none" w:sz="0" w:space="0" w:color="auto"/>
        <w:right w:val="none" w:sz="0" w:space="0" w:color="auto"/>
      </w:divBdr>
      <w:divsChild>
        <w:div w:id="11762378">
          <w:marLeft w:val="0"/>
          <w:marRight w:val="0"/>
          <w:marTop w:val="0"/>
          <w:marBottom w:val="0"/>
          <w:divBdr>
            <w:top w:val="none" w:sz="0" w:space="0" w:color="auto"/>
            <w:left w:val="none" w:sz="0" w:space="0" w:color="auto"/>
            <w:bottom w:val="none" w:sz="0" w:space="0" w:color="auto"/>
            <w:right w:val="none" w:sz="0" w:space="0" w:color="auto"/>
          </w:divBdr>
          <w:divsChild>
            <w:div w:id="1268779285">
              <w:marLeft w:val="0"/>
              <w:marRight w:val="0"/>
              <w:marTop w:val="0"/>
              <w:marBottom w:val="0"/>
              <w:divBdr>
                <w:top w:val="none" w:sz="0" w:space="0" w:color="auto"/>
                <w:left w:val="none" w:sz="0" w:space="0" w:color="auto"/>
                <w:bottom w:val="none" w:sz="0" w:space="0" w:color="auto"/>
                <w:right w:val="none" w:sz="0" w:space="0" w:color="auto"/>
              </w:divBdr>
              <w:divsChild>
                <w:div w:id="1731533221">
                  <w:marLeft w:val="0"/>
                  <w:marRight w:val="0"/>
                  <w:marTop w:val="0"/>
                  <w:marBottom w:val="0"/>
                  <w:divBdr>
                    <w:top w:val="none" w:sz="0" w:space="0" w:color="auto"/>
                    <w:left w:val="none" w:sz="0" w:space="0" w:color="auto"/>
                    <w:bottom w:val="none" w:sz="0" w:space="0" w:color="auto"/>
                    <w:right w:val="none" w:sz="0" w:space="0" w:color="auto"/>
                  </w:divBdr>
                  <w:divsChild>
                    <w:div w:id="601450910">
                      <w:marLeft w:val="0"/>
                      <w:marRight w:val="0"/>
                      <w:marTop w:val="0"/>
                      <w:marBottom w:val="0"/>
                      <w:divBdr>
                        <w:top w:val="none" w:sz="0" w:space="0" w:color="auto"/>
                        <w:left w:val="none" w:sz="0" w:space="0" w:color="auto"/>
                        <w:bottom w:val="none" w:sz="0" w:space="0" w:color="auto"/>
                        <w:right w:val="none" w:sz="0" w:space="0" w:color="auto"/>
                      </w:divBdr>
                      <w:divsChild>
                        <w:div w:id="183252269">
                          <w:marLeft w:val="0"/>
                          <w:marRight w:val="0"/>
                          <w:marTop w:val="0"/>
                          <w:marBottom w:val="0"/>
                          <w:divBdr>
                            <w:top w:val="none" w:sz="0" w:space="0" w:color="auto"/>
                            <w:left w:val="none" w:sz="0" w:space="0" w:color="auto"/>
                            <w:bottom w:val="none" w:sz="0" w:space="0" w:color="auto"/>
                            <w:right w:val="none" w:sz="0" w:space="0" w:color="auto"/>
                          </w:divBdr>
                          <w:divsChild>
                            <w:div w:id="1982031699">
                              <w:marLeft w:val="0"/>
                              <w:marRight w:val="0"/>
                              <w:marTop w:val="0"/>
                              <w:marBottom w:val="0"/>
                              <w:divBdr>
                                <w:top w:val="none" w:sz="0" w:space="0" w:color="auto"/>
                                <w:left w:val="none" w:sz="0" w:space="0" w:color="auto"/>
                                <w:bottom w:val="none" w:sz="0" w:space="0" w:color="auto"/>
                                <w:right w:val="none" w:sz="0" w:space="0" w:color="auto"/>
                              </w:divBdr>
                              <w:divsChild>
                                <w:div w:id="983924531">
                                  <w:marLeft w:val="0"/>
                                  <w:marRight w:val="0"/>
                                  <w:marTop w:val="0"/>
                                  <w:marBottom w:val="0"/>
                                  <w:divBdr>
                                    <w:top w:val="none" w:sz="0" w:space="0" w:color="auto"/>
                                    <w:left w:val="none" w:sz="0" w:space="0" w:color="auto"/>
                                    <w:bottom w:val="none" w:sz="0" w:space="0" w:color="auto"/>
                                    <w:right w:val="none" w:sz="0" w:space="0" w:color="auto"/>
                                  </w:divBdr>
                                  <w:divsChild>
                                    <w:div w:id="355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205528">
      <w:bodyDiv w:val="1"/>
      <w:marLeft w:val="0"/>
      <w:marRight w:val="0"/>
      <w:marTop w:val="0"/>
      <w:marBottom w:val="0"/>
      <w:divBdr>
        <w:top w:val="none" w:sz="0" w:space="0" w:color="auto"/>
        <w:left w:val="none" w:sz="0" w:space="0" w:color="auto"/>
        <w:bottom w:val="none" w:sz="0" w:space="0" w:color="auto"/>
        <w:right w:val="none" w:sz="0" w:space="0" w:color="auto"/>
      </w:divBdr>
    </w:div>
    <w:div w:id="996106366">
      <w:bodyDiv w:val="1"/>
      <w:marLeft w:val="0"/>
      <w:marRight w:val="0"/>
      <w:marTop w:val="0"/>
      <w:marBottom w:val="0"/>
      <w:divBdr>
        <w:top w:val="none" w:sz="0" w:space="0" w:color="auto"/>
        <w:left w:val="none" w:sz="0" w:space="0" w:color="auto"/>
        <w:bottom w:val="none" w:sz="0" w:space="0" w:color="auto"/>
        <w:right w:val="none" w:sz="0" w:space="0" w:color="auto"/>
      </w:divBdr>
    </w:div>
    <w:div w:id="996302624">
      <w:bodyDiv w:val="1"/>
      <w:marLeft w:val="0"/>
      <w:marRight w:val="0"/>
      <w:marTop w:val="0"/>
      <w:marBottom w:val="0"/>
      <w:divBdr>
        <w:top w:val="none" w:sz="0" w:space="0" w:color="auto"/>
        <w:left w:val="none" w:sz="0" w:space="0" w:color="auto"/>
        <w:bottom w:val="none" w:sz="0" w:space="0" w:color="auto"/>
        <w:right w:val="none" w:sz="0" w:space="0" w:color="auto"/>
      </w:divBdr>
    </w:div>
    <w:div w:id="1002396624">
      <w:bodyDiv w:val="1"/>
      <w:marLeft w:val="0"/>
      <w:marRight w:val="0"/>
      <w:marTop w:val="0"/>
      <w:marBottom w:val="0"/>
      <w:divBdr>
        <w:top w:val="none" w:sz="0" w:space="0" w:color="auto"/>
        <w:left w:val="none" w:sz="0" w:space="0" w:color="auto"/>
        <w:bottom w:val="none" w:sz="0" w:space="0" w:color="auto"/>
        <w:right w:val="none" w:sz="0" w:space="0" w:color="auto"/>
      </w:divBdr>
    </w:div>
    <w:div w:id="1025206572">
      <w:bodyDiv w:val="1"/>
      <w:marLeft w:val="0"/>
      <w:marRight w:val="0"/>
      <w:marTop w:val="0"/>
      <w:marBottom w:val="0"/>
      <w:divBdr>
        <w:top w:val="none" w:sz="0" w:space="0" w:color="auto"/>
        <w:left w:val="none" w:sz="0" w:space="0" w:color="auto"/>
        <w:bottom w:val="none" w:sz="0" w:space="0" w:color="auto"/>
        <w:right w:val="none" w:sz="0" w:space="0" w:color="auto"/>
      </w:divBdr>
    </w:div>
    <w:div w:id="1056901635">
      <w:bodyDiv w:val="1"/>
      <w:marLeft w:val="0"/>
      <w:marRight w:val="0"/>
      <w:marTop w:val="0"/>
      <w:marBottom w:val="0"/>
      <w:divBdr>
        <w:top w:val="none" w:sz="0" w:space="0" w:color="auto"/>
        <w:left w:val="none" w:sz="0" w:space="0" w:color="auto"/>
        <w:bottom w:val="none" w:sz="0" w:space="0" w:color="auto"/>
        <w:right w:val="none" w:sz="0" w:space="0" w:color="auto"/>
      </w:divBdr>
      <w:divsChild>
        <w:div w:id="1237865229">
          <w:marLeft w:val="0"/>
          <w:marRight w:val="0"/>
          <w:marTop w:val="0"/>
          <w:marBottom w:val="0"/>
          <w:divBdr>
            <w:top w:val="none" w:sz="0" w:space="0" w:color="auto"/>
            <w:left w:val="none" w:sz="0" w:space="0" w:color="auto"/>
            <w:bottom w:val="none" w:sz="0" w:space="0" w:color="auto"/>
            <w:right w:val="none" w:sz="0" w:space="0" w:color="auto"/>
          </w:divBdr>
          <w:divsChild>
            <w:div w:id="1061177995">
              <w:marLeft w:val="0"/>
              <w:marRight w:val="0"/>
              <w:marTop w:val="0"/>
              <w:marBottom w:val="0"/>
              <w:divBdr>
                <w:top w:val="none" w:sz="0" w:space="0" w:color="auto"/>
                <w:left w:val="none" w:sz="0" w:space="0" w:color="auto"/>
                <w:bottom w:val="none" w:sz="0" w:space="0" w:color="auto"/>
                <w:right w:val="none" w:sz="0" w:space="0" w:color="auto"/>
              </w:divBdr>
              <w:divsChild>
                <w:div w:id="611133374">
                  <w:marLeft w:val="0"/>
                  <w:marRight w:val="0"/>
                  <w:marTop w:val="0"/>
                  <w:marBottom w:val="0"/>
                  <w:divBdr>
                    <w:top w:val="none" w:sz="0" w:space="0" w:color="auto"/>
                    <w:left w:val="none" w:sz="0" w:space="0" w:color="auto"/>
                    <w:bottom w:val="none" w:sz="0" w:space="0" w:color="auto"/>
                    <w:right w:val="none" w:sz="0" w:space="0" w:color="auto"/>
                  </w:divBdr>
                  <w:divsChild>
                    <w:div w:id="2099403189">
                      <w:marLeft w:val="0"/>
                      <w:marRight w:val="0"/>
                      <w:marTop w:val="0"/>
                      <w:marBottom w:val="0"/>
                      <w:divBdr>
                        <w:top w:val="none" w:sz="0" w:space="0" w:color="auto"/>
                        <w:left w:val="none" w:sz="0" w:space="0" w:color="auto"/>
                        <w:bottom w:val="none" w:sz="0" w:space="0" w:color="auto"/>
                        <w:right w:val="none" w:sz="0" w:space="0" w:color="auto"/>
                      </w:divBdr>
                      <w:divsChild>
                        <w:div w:id="1621957447">
                          <w:marLeft w:val="0"/>
                          <w:marRight w:val="0"/>
                          <w:marTop w:val="0"/>
                          <w:marBottom w:val="0"/>
                          <w:divBdr>
                            <w:top w:val="none" w:sz="0" w:space="0" w:color="auto"/>
                            <w:left w:val="none" w:sz="0" w:space="0" w:color="auto"/>
                            <w:bottom w:val="none" w:sz="0" w:space="0" w:color="auto"/>
                            <w:right w:val="none" w:sz="0" w:space="0" w:color="auto"/>
                          </w:divBdr>
                          <w:divsChild>
                            <w:div w:id="1320307082">
                              <w:marLeft w:val="0"/>
                              <w:marRight w:val="0"/>
                              <w:marTop w:val="0"/>
                              <w:marBottom w:val="0"/>
                              <w:divBdr>
                                <w:top w:val="none" w:sz="0" w:space="0" w:color="auto"/>
                                <w:left w:val="none" w:sz="0" w:space="0" w:color="auto"/>
                                <w:bottom w:val="none" w:sz="0" w:space="0" w:color="auto"/>
                                <w:right w:val="none" w:sz="0" w:space="0" w:color="auto"/>
                              </w:divBdr>
                              <w:divsChild>
                                <w:div w:id="1830058051">
                                  <w:marLeft w:val="0"/>
                                  <w:marRight w:val="0"/>
                                  <w:marTop w:val="0"/>
                                  <w:marBottom w:val="0"/>
                                  <w:divBdr>
                                    <w:top w:val="none" w:sz="0" w:space="0" w:color="auto"/>
                                    <w:left w:val="none" w:sz="0" w:space="0" w:color="auto"/>
                                    <w:bottom w:val="none" w:sz="0" w:space="0" w:color="auto"/>
                                    <w:right w:val="none" w:sz="0" w:space="0" w:color="auto"/>
                                  </w:divBdr>
                                  <w:divsChild>
                                    <w:div w:id="2008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92181">
      <w:bodyDiv w:val="1"/>
      <w:marLeft w:val="0"/>
      <w:marRight w:val="0"/>
      <w:marTop w:val="0"/>
      <w:marBottom w:val="0"/>
      <w:divBdr>
        <w:top w:val="none" w:sz="0" w:space="0" w:color="auto"/>
        <w:left w:val="none" w:sz="0" w:space="0" w:color="auto"/>
        <w:bottom w:val="none" w:sz="0" w:space="0" w:color="auto"/>
        <w:right w:val="none" w:sz="0" w:space="0" w:color="auto"/>
      </w:divBdr>
      <w:divsChild>
        <w:div w:id="347409444">
          <w:marLeft w:val="0"/>
          <w:marRight w:val="0"/>
          <w:marTop w:val="0"/>
          <w:marBottom w:val="0"/>
          <w:divBdr>
            <w:top w:val="none" w:sz="0" w:space="0" w:color="auto"/>
            <w:left w:val="none" w:sz="0" w:space="0" w:color="auto"/>
            <w:bottom w:val="none" w:sz="0" w:space="0" w:color="auto"/>
            <w:right w:val="none" w:sz="0" w:space="0" w:color="auto"/>
          </w:divBdr>
          <w:divsChild>
            <w:div w:id="2028020272">
              <w:marLeft w:val="0"/>
              <w:marRight w:val="0"/>
              <w:marTop w:val="0"/>
              <w:marBottom w:val="0"/>
              <w:divBdr>
                <w:top w:val="none" w:sz="0" w:space="0" w:color="auto"/>
                <w:left w:val="none" w:sz="0" w:space="0" w:color="auto"/>
                <w:bottom w:val="none" w:sz="0" w:space="0" w:color="auto"/>
                <w:right w:val="none" w:sz="0" w:space="0" w:color="auto"/>
              </w:divBdr>
              <w:divsChild>
                <w:div w:id="986856682">
                  <w:marLeft w:val="0"/>
                  <w:marRight w:val="0"/>
                  <w:marTop w:val="0"/>
                  <w:marBottom w:val="0"/>
                  <w:divBdr>
                    <w:top w:val="none" w:sz="0" w:space="0" w:color="auto"/>
                    <w:left w:val="none" w:sz="0" w:space="0" w:color="auto"/>
                    <w:bottom w:val="none" w:sz="0" w:space="0" w:color="auto"/>
                    <w:right w:val="none" w:sz="0" w:space="0" w:color="auto"/>
                  </w:divBdr>
                  <w:divsChild>
                    <w:div w:id="766997580">
                      <w:marLeft w:val="0"/>
                      <w:marRight w:val="0"/>
                      <w:marTop w:val="0"/>
                      <w:marBottom w:val="0"/>
                      <w:divBdr>
                        <w:top w:val="none" w:sz="0" w:space="0" w:color="auto"/>
                        <w:left w:val="none" w:sz="0" w:space="0" w:color="auto"/>
                        <w:bottom w:val="none" w:sz="0" w:space="0" w:color="auto"/>
                        <w:right w:val="none" w:sz="0" w:space="0" w:color="auto"/>
                      </w:divBdr>
                      <w:divsChild>
                        <w:div w:id="1379818587">
                          <w:marLeft w:val="0"/>
                          <w:marRight w:val="0"/>
                          <w:marTop w:val="0"/>
                          <w:marBottom w:val="0"/>
                          <w:divBdr>
                            <w:top w:val="none" w:sz="0" w:space="0" w:color="auto"/>
                            <w:left w:val="none" w:sz="0" w:space="0" w:color="auto"/>
                            <w:bottom w:val="none" w:sz="0" w:space="0" w:color="auto"/>
                            <w:right w:val="none" w:sz="0" w:space="0" w:color="auto"/>
                          </w:divBdr>
                          <w:divsChild>
                            <w:div w:id="1235823881">
                              <w:marLeft w:val="0"/>
                              <w:marRight w:val="0"/>
                              <w:marTop w:val="0"/>
                              <w:marBottom w:val="0"/>
                              <w:divBdr>
                                <w:top w:val="none" w:sz="0" w:space="0" w:color="auto"/>
                                <w:left w:val="none" w:sz="0" w:space="0" w:color="auto"/>
                                <w:bottom w:val="none" w:sz="0" w:space="0" w:color="auto"/>
                                <w:right w:val="none" w:sz="0" w:space="0" w:color="auto"/>
                              </w:divBdr>
                              <w:divsChild>
                                <w:div w:id="1506750636">
                                  <w:marLeft w:val="0"/>
                                  <w:marRight w:val="0"/>
                                  <w:marTop w:val="0"/>
                                  <w:marBottom w:val="0"/>
                                  <w:divBdr>
                                    <w:top w:val="none" w:sz="0" w:space="0" w:color="auto"/>
                                    <w:left w:val="none" w:sz="0" w:space="0" w:color="auto"/>
                                    <w:bottom w:val="none" w:sz="0" w:space="0" w:color="auto"/>
                                    <w:right w:val="none" w:sz="0" w:space="0" w:color="auto"/>
                                  </w:divBdr>
                                  <w:divsChild>
                                    <w:div w:id="87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09042">
      <w:bodyDiv w:val="1"/>
      <w:marLeft w:val="0"/>
      <w:marRight w:val="0"/>
      <w:marTop w:val="0"/>
      <w:marBottom w:val="0"/>
      <w:divBdr>
        <w:top w:val="none" w:sz="0" w:space="0" w:color="auto"/>
        <w:left w:val="none" w:sz="0" w:space="0" w:color="auto"/>
        <w:bottom w:val="none" w:sz="0" w:space="0" w:color="auto"/>
        <w:right w:val="none" w:sz="0" w:space="0" w:color="auto"/>
      </w:divBdr>
      <w:divsChild>
        <w:div w:id="695933969">
          <w:marLeft w:val="0"/>
          <w:marRight w:val="0"/>
          <w:marTop w:val="0"/>
          <w:marBottom w:val="0"/>
          <w:divBdr>
            <w:top w:val="none" w:sz="0" w:space="0" w:color="auto"/>
            <w:left w:val="none" w:sz="0" w:space="0" w:color="auto"/>
            <w:bottom w:val="none" w:sz="0" w:space="0" w:color="auto"/>
            <w:right w:val="none" w:sz="0" w:space="0" w:color="auto"/>
          </w:divBdr>
          <w:divsChild>
            <w:div w:id="764964052">
              <w:marLeft w:val="0"/>
              <w:marRight w:val="0"/>
              <w:marTop w:val="0"/>
              <w:marBottom w:val="0"/>
              <w:divBdr>
                <w:top w:val="none" w:sz="0" w:space="0" w:color="auto"/>
                <w:left w:val="none" w:sz="0" w:space="0" w:color="auto"/>
                <w:bottom w:val="none" w:sz="0" w:space="0" w:color="auto"/>
                <w:right w:val="none" w:sz="0" w:space="0" w:color="auto"/>
              </w:divBdr>
              <w:divsChild>
                <w:div w:id="530188857">
                  <w:marLeft w:val="0"/>
                  <w:marRight w:val="0"/>
                  <w:marTop w:val="0"/>
                  <w:marBottom w:val="0"/>
                  <w:divBdr>
                    <w:top w:val="none" w:sz="0" w:space="0" w:color="auto"/>
                    <w:left w:val="none" w:sz="0" w:space="0" w:color="auto"/>
                    <w:bottom w:val="none" w:sz="0" w:space="0" w:color="auto"/>
                    <w:right w:val="none" w:sz="0" w:space="0" w:color="auto"/>
                  </w:divBdr>
                  <w:divsChild>
                    <w:div w:id="1850944122">
                      <w:marLeft w:val="0"/>
                      <w:marRight w:val="0"/>
                      <w:marTop w:val="0"/>
                      <w:marBottom w:val="0"/>
                      <w:divBdr>
                        <w:top w:val="none" w:sz="0" w:space="0" w:color="auto"/>
                        <w:left w:val="none" w:sz="0" w:space="0" w:color="auto"/>
                        <w:bottom w:val="none" w:sz="0" w:space="0" w:color="auto"/>
                        <w:right w:val="none" w:sz="0" w:space="0" w:color="auto"/>
                      </w:divBdr>
                      <w:divsChild>
                        <w:div w:id="1936472928">
                          <w:marLeft w:val="0"/>
                          <w:marRight w:val="0"/>
                          <w:marTop w:val="0"/>
                          <w:marBottom w:val="0"/>
                          <w:divBdr>
                            <w:top w:val="none" w:sz="0" w:space="0" w:color="auto"/>
                            <w:left w:val="none" w:sz="0" w:space="0" w:color="auto"/>
                            <w:bottom w:val="none" w:sz="0" w:space="0" w:color="auto"/>
                            <w:right w:val="none" w:sz="0" w:space="0" w:color="auto"/>
                          </w:divBdr>
                          <w:divsChild>
                            <w:div w:id="1011225030">
                              <w:marLeft w:val="0"/>
                              <w:marRight w:val="0"/>
                              <w:marTop w:val="0"/>
                              <w:marBottom w:val="0"/>
                              <w:divBdr>
                                <w:top w:val="none" w:sz="0" w:space="0" w:color="auto"/>
                                <w:left w:val="none" w:sz="0" w:space="0" w:color="auto"/>
                                <w:bottom w:val="none" w:sz="0" w:space="0" w:color="auto"/>
                                <w:right w:val="none" w:sz="0" w:space="0" w:color="auto"/>
                              </w:divBdr>
                              <w:divsChild>
                                <w:div w:id="409548308">
                                  <w:marLeft w:val="0"/>
                                  <w:marRight w:val="0"/>
                                  <w:marTop w:val="0"/>
                                  <w:marBottom w:val="0"/>
                                  <w:divBdr>
                                    <w:top w:val="none" w:sz="0" w:space="0" w:color="auto"/>
                                    <w:left w:val="none" w:sz="0" w:space="0" w:color="auto"/>
                                    <w:bottom w:val="none" w:sz="0" w:space="0" w:color="auto"/>
                                    <w:right w:val="none" w:sz="0" w:space="0" w:color="auto"/>
                                  </w:divBdr>
                                  <w:divsChild>
                                    <w:div w:id="9471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871495">
      <w:bodyDiv w:val="1"/>
      <w:marLeft w:val="0"/>
      <w:marRight w:val="0"/>
      <w:marTop w:val="0"/>
      <w:marBottom w:val="0"/>
      <w:divBdr>
        <w:top w:val="none" w:sz="0" w:space="0" w:color="auto"/>
        <w:left w:val="none" w:sz="0" w:space="0" w:color="auto"/>
        <w:bottom w:val="none" w:sz="0" w:space="0" w:color="auto"/>
        <w:right w:val="none" w:sz="0" w:space="0" w:color="auto"/>
      </w:divBdr>
    </w:div>
    <w:div w:id="1086194093">
      <w:bodyDiv w:val="1"/>
      <w:marLeft w:val="0"/>
      <w:marRight w:val="0"/>
      <w:marTop w:val="0"/>
      <w:marBottom w:val="0"/>
      <w:divBdr>
        <w:top w:val="none" w:sz="0" w:space="0" w:color="auto"/>
        <w:left w:val="none" w:sz="0" w:space="0" w:color="auto"/>
        <w:bottom w:val="none" w:sz="0" w:space="0" w:color="auto"/>
        <w:right w:val="none" w:sz="0" w:space="0" w:color="auto"/>
      </w:divBdr>
      <w:divsChild>
        <w:div w:id="657657068">
          <w:marLeft w:val="0"/>
          <w:marRight w:val="0"/>
          <w:marTop w:val="0"/>
          <w:marBottom w:val="0"/>
          <w:divBdr>
            <w:top w:val="none" w:sz="0" w:space="0" w:color="auto"/>
            <w:left w:val="none" w:sz="0" w:space="0" w:color="auto"/>
            <w:bottom w:val="none" w:sz="0" w:space="0" w:color="auto"/>
            <w:right w:val="none" w:sz="0" w:space="0" w:color="auto"/>
          </w:divBdr>
          <w:divsChild>
            <w:div w:id="554894357">
              <w:marLeft w:val="0"/>
              <w:marRight w:val="0"/>
              <w:marTop w:val="0"/>
              <w:marBottom w:val="0"/>
              <w:divBdr>
                <w:top w:val="none" w:sz="0" w:space="0" w:color="auto"/>
                <w:left w:val="none" w:sz="0" w:space="0" w:color="auto"/>
                <w:bottom w:val="none" w:sz="0" w:space="0" w:color="auto"/>
                <w:right w:val="none" w:sz="0" w:space="0" w:color="auto"/>
              </w:divBdr>
              <w:divsChild>
                <w:div w:id="1763532000">
                  <w:marLeft w:val="0"/>
                  <w:marRight w:val="0"/>
                  <w:marTop w:val="0"/>
                  <w:marBottom w:val="0"/>
                  <w:divBdr>
                    <w:top w:val="none" w:sz="0" w:space="0" w:color="auto"/>
                    <w:left w:val="none" w:sz="0" w:space="0" w:color="auto"/>
                    <w:bottom w:val="none" w:sz="0" w:space="0" w:color="auto"/>
                    <w:right w:val="none" w:sz="0" w:space="0" w:color="auto"/>
                  </w:divBdr>
                  <w:divsChild>
                    <w:div w:id="2067876281">
                      <w:marLeft w:val="0"/>
                      <w:marRight w:val="0"/>
                      <w:marTop w:val="0"/>
                      <w:marBottom w:val="0"/>
                      <w:divBdr>
                        <w:top w:val="none" w:sz="0" w:space="0" w:color="auto"/>
                        <w:left w:val="none" w:sz="0" w:space="0" w:color="auto"/>
                        <w:bottom w:val="none" w:sz="0" w:space="0" w:color="auto"/>
                        <w:right w:val="none" w:sz="0" w:space="0" w:color="auto"/>
                      </w:divBdr>
                      <w:divsChild>
                        <w:div w:id="24913589">
                          <w:marLeft w:val="0"/>
                          <w:marRight w:val="0"/>
                          <w:marTop w:val="0"/>
                          <w:marBottom w:val="0"/>
                          <w:divBdr>
                            <w:top w:val="none" w:sz="0" w:space="0" w:color="auto"/>
                            <w:left w:val="none" w:sz="0" w:space="0" w:color="auto"/>
                            <w:bottom w:val="none" w:sz="0" w:space="0" w:color="auto"/>
                            <w:right w:val="none" w:sz="0" w:space="0" w:color="auto"/>
                          </w:divBdr>
                          <w:divsChild>
                            <w:div w:id="122775940">
                              <w:marLeft w:val="0"/>
                              <w:marRight w:val="0"/>
                              <w:marTop w:val="0"/>
                              <w:marBottom w:val="0"/>
                              <w:divBdr>
                                <w:top w:val="none" w:sz="0" w:space="0" w:color="auto"/>
                                <w:left w:val="none" w:sz="0" w:space="0" w:color="auto"/>
                                <w:bottom w:val="none" w:sz="0" w:space="0" w:color="auto"/>
                                <w:right w:val="none" w:sz="0" w:space="0" w:color="auto"/>
                              </w:divBdr>
                              <w:divsChild>
                                <w:div w:id="2144036164">
                                  <w:marLeft w:val="0"/>
                                  <w:marRight w:val="0"/>
                                  <w:marTop w:val="0"/>
                                  <w:marBottom w:val="0"/>
                                  <w:divBdr>
                                    <w:top w:val="none" w:sz="0" w:space="0" w:color="auto"/>
                                    <w:left w:val="none" w:sz="0" w:space="0" w:color="auto"/>
                                    <w:bottom w:val="none" w:sz="0" w:space="0" w:color="auto"/>
                                    <w:right w:val="none" w:sz="0" w:space="0" w:color="auto"/>
                                  </w:divBdr>
                                  <w:divsChild>
                                    <w:div w:id="1446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278331">
      <w:bodyDiv w:val="1"/>
      <w:marLeft w:val="0"/>
      <w:marRight w:val="0"/>
      <w:marTop w:val="0"/>
      <w:marBottom w:val="0"/>
      <w:divBdr>
        <w:top w:val="none" w:sz="0" w:space="0" w:color="auto"/>
        <w:left w:val="none" w:sz="0" w:space="0" w:color="auto"/>
        <w:bottom w:val="none" w:sz="0" w:space="0" w:color="auto"/>
        <w:right w:val="none" w:sz="0" w:space="0" w:color="auto"/>
      </w:divBdr>
      <w:divsChild>
        <w:div w:id="1531458839">
          <w:marLeft w:val="0"/>
          <w:marRight w:val="0"/>
          <w:marTop w:val="0"/>
          <w:marBottom w:val="0"/>
          <w:divBdr>
            <w:top w:val="none" w:sz="0" w:space="0" w:color="auto"/>
            <w:left w:val="none" w:sz="0" w:space="0" w:color="auto"/>
            <w:bottom w:val="none" w:sz="0" w:space="0" w:color="auto"/>
            <w:right w:val="none" w:sz="0" w:space="0" w:color="auto"/>
          </w:divBdr>
          <w:divsChild>
            <w:div w:id="743377046">
              <w:marLeft w:val="0"/>
              <w:marRight w:val="0"/>
              <w:marTop w:val="0"/>
              <w:marBottom w:val="0"/>
              <w:divBdr>
                <w:top w:val="none" w:sz="0" w:space="0" w:color="auto"/>
                <w:left w:val="none" w:sz="0" w:space="0" w:color="auto"/>
                <w:bottom w:val="none" w:sz="0" w:space="0" w:color="auto"/>
                <w:right w:val="none" w:sz="0" w:space="0" w:color="auto"/>
              </w:divBdr>
              <w:divsChild>
                <w:div w:id="1680693228">
                  <w:marLeft w:val="0"/>
                  <w:marRight w:val="0"/>
                  <w:marTop w:val="0"/>
                  <w:marBottom w:val="0"/>
                  <w:divBdr>
                    <w:top w:val="none" w:sz="0" w:space="0" w:color="auto"/>
                    <w:left w:val="none" w:sz="0" w:space="0" w:color="auto"/>
                    <w:bottom w:val="none" w:sz="0" w:space="0" w:color="auto"/>
                    <w:right w:val="none" w:sz="0" w:space="0" w:color="auto"/>
                  </w:divBdr>
                  <w:divsChild>
                    <w:div w:id="992952110">
                      <w:marLeft w:val="0"/>
                      <w:marRight w:val="0"/>
                      <w:marTop w:val="0"/>
                      <w:marBottom w:val="0"/>
                      <w:divBdr>
                        <w:top w:val="none" w:sz="0" w:space="0" w:color="auto"/>
                        <w:left w:val="none" w:sz="0" w:space="0" w:color="auto"/>
                        <w:bottom w:val="none" w:sz="0" w:space="0" w:color="auto"/>
                        <w:right w:val="none" w:sz="0" w:space="0" w:color="auto"/>
                      </w:divBdr>
                      <w:divsChild>
                        <w:div w:id="373232863">
                          <w:marLeft w:val="0"/>
                          <w:marRight w:val="0"/>
                          <w:marTop w:val="0"/>
                          <w:marBottom w:val="0"/>
                          <w:divBdr>
                            <w:top w:val="none" w:sz="0" w:space="0" w:color="auto"/>
                            <w:left w:val="none" w:sz="0" w:space="0" w:color="auto"/>
                            <w:bottom w:val="none" w:sz="0" w:space="0" w:color="auto"/>
                            <w:right w:val="none" w:sz="0" w:space="0" w:color="auto"/>
                          </w:divBdr>
                          <w:divsChild>
                            <w:div w:id="1332366075">
                              <w:marLeft w:val="0"/>
                              <w:marRight w:val="0"/>
                              <w:marTop w:val="0"/>
                              <w:marBottom w:val="0"/>
                              <w:divBdr>
                                <w:top w:val="none" w:sz="0" w:space="0" w:color="auto"/>
                                <w:left w:val="none" w:sz="0" w:space="0" w:color="auto"/>
                                <w:bottom w:val="none" w:sz="0" w:space="0" w:color="auto"/>
                                <w:right w:val="none" w:sz="0" w:space="0" w:color="auto"/>
                              </w:divBdr>
                              <w:divsChild>
                                <w:div w:id="344865751">
                                  <w:marLeft w:val="0"/>
                                  <w:marRight w:val="0"/>
                                  <w:marTop w:val="0"/>
                                  <w:marBottom w:val="0"/>
                                  <w:divBdr>
                                    <w:top w:val="none" w:sz="0" w:space="0" w:color="auto"/>
                                    <w:left w:val="none" w:sz="0" w:space="0" w:color="auto"/>
                                    <w:bottom w:val="none" w:sz="0" w:space="0" w:color="auto"/>
                                    <w:right w:val="none" w:sz="0" w:space="0" w:color="auto"/>
                                  </w:divBdr>
                                  <w:divsChild>
                                    <w:div w:id="1127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159700">
      <w:bodyDiv w:val="1"/>
      <w:marLeft w:val="0"/>
      <w:marRight w:val="0"/>
      <w:marTop w:val="0"/>
      <w:marBottom w:val="0"/>
      <w:divBdr>
        <w:top w:val="none" w:sz="0" w:space="0" w:color="auto"/>
        <w:left w:val="none" w:sz="0" w:space="0" w:color="auto"/>
        <w:bottom w:val="none" w:sz="0" w:space="0" w:color="auto"/>
        <w:right w:val="none" w:sz="0" w:space="0" w:color="auto"/>
      </w:divBdr>
    </w:div>
    <w:div w:id="1102192032">
      <w:bodyDiv w:val="1"/>
      <w:marLeft w:val="0"/>
      <w:marRight w:val="0"/>
      <w:marTop w:val="0"/>
      <w:marBottom w:val="0"/>
      <w:divBdr>
        <w:top w:val="none" w:sz="0" w:space="0" w:color="auto"/>
        <w:left w:val="none" w:sz="0" w:space="0" w:color="auto"/>
        <w:bottom w:val="none" w:sz="0" w:space="0" w:color="auto"/>
        <w:right w:val="none" w:sz="0" w:space="0" w:color="auto"/>
      </w:divBdr>
    </w:div>
    <w:div w:id="1103845165">
      <w:bodyDiv w:val="1"/>
      <w:marLeft w:val="0"/>
      <w:marRight w:val="0"/>
      <w:marTop w:val="0"/>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sChild>
            <w:div w:id="1445154827">
              <w:marLeft w:val="0"/>
              <w:marRight w:val="0"/>
              <w:marTop w:val="0"/>
              <w:marBottom w:val="0"/>
              <w:divBdr>
                <w:top w:val="none" w:sz="0" w:space="0" w:color="auto"/>
                <w:left w:val="none" w:sz="0" w:space="0" w:color="auto"/>
                <w:bottom w:val="none" w:sz="0" w:space="0" w:color="auto"/>
                <w:right w:val="none" w:sz="0" w:space="0" w:color="auto"/>
              </w:divBdr>
              <w:divsChild>
                <w:div w:id="1510177793">
                  <w:marLeft w:val="0"/>
                  <w:marRight w:val="0"/>
                  <w:marTop w:val="0"/>
                  <w:marBottom w:val="0"/>
                  <w:divBdr>
                    <w:top w:val="none" w:sz="0" w:space="0" w:color="auto"/>
                    <w:left w:val="none" w:sz="0" w:space="0" w:color="auto"/>
                    <w:bottom w:val="none" w:sz="0" w:space="0" w:color="auto"/>
                    <w:right w:val="none" w:sz="0" w:space="0" w:color="auto"/>
                  </w:divBdr>
                  <w:divsChild>
                    <w:div w:id="595595030">
                      <w:marLeft w:val="0"/>
                      <w:marRight w:val="0"/>
                      <w:marTop w:val="0"/>
                      <w:marBottom w:val="0"/>
                      <w:divBdr>
                        <w:top w:val="none" w:sz="0" w:space="0" w:color="auto"/>
                        <w:left w:val="none" w:sz="0" w:space="0" w:color="auto"/>
                        <w:bottom w:val="none" w:sz="0" w:space="0" w:color="auto"/>
                        <w:right w:val="none" w:sz="0" w:space="0" w:color="auto"/>
                      </w:divBdr>
                      <w:divsChild>
                        <w:div w:id="233321943">
                          <w:marLeft w:val="0"/>
                          <w:marRight w:val="0"/>
                          <w:marTop w:val="0"/>
                          <w:marBottom w:val="0"/>
                          <w:divBdr>
                            <w:top w:val="none" w:sz="0" w:space="0" w:color="auto"/>
                            <w:left w:val="none" w:sz="0" w:space="0" w:color="auto"/>
                            <w:bottom w:val="none" w:sz="0" w:space="0" w:color="auto"/>
                            <w:right w:val="none" w:sz="0" w:space="0" w:color="auto"/>
                          </w:divBdr>
                          <w:divsChild>
                            <w:div w:id="1541550444">
                              <w:marLeft w:val="0"/>
                              <w:marRight w:val="0"/>
                              <w:marTop w:val="0"/>
                              <w:marBottom w:val="0"/>
                              <w:divBdr>
                                <w:top w:val="none" w:sz="0" w:space="0" w:color="auto"/>
                                <w:left w:val="none" w:sz="0" w:space="0" w:color="auto"/>
                                <w:bottom w:val="none" w:sz="0" w:space="0" w:color="auto"/>
                                <w:right w:val="none" w:sz="0" w:space="0" w:color="auto"/>
                              </w:divBdr>
                              <w:divsChild>
                                <w:div w:id="951522771">
                                  <w:marLeft w:val="0"/>
                                  <w:marRight w:val="0"/>
                                  <w:marTop w:val="0"/>
                                  <w:marBottom w:val="0"/>
                                  <w:divBdr>
                                    <w:top w:val="none" w:sz="0" w:space="0" w:color="auto"/>
                                    <w:left w:val="none" w:sz="0" w:space="0" w:color="auto"/>
                                    <w:bottom w:val="none" w:sz="0" w:space="0" w:color="auto"/>
                                    <w:right w:val="none" w:sz="0" w:space="0" w:color="auto"/>
                                  </w:divBdr>
                                  <w:divsChild>
                                    <w:div w:id="21465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03779">
      <w:bodyDiv w:val="1"/>
      <w:marLeft w:val="0"/>
      <w:marRight w:val="0"/>
      <w:marTop w:val="0"/>
      <w:marBottom w:val="0"/>
      <w:divBdr>
        <w:top w:val="none" w:sz="0" w:space="0" w:color="auto"/>
        <w:left w:val="none" w:sz="0" w:space="0" w:color="auto"/>
        <w:bottom w:val="none" w:sz="0" w:space="0" w:color="auto"/>
        <w:right w:val="none" w:sz="0" w:space="0" w:color="auto"/>
      </w:divBdr>
    </w:div>
    <w:div w:id="1119421169">
      <w:bodyDiv w:val="1"/>
      <w:marLeft w:val="0"/>
      <w:marRight w:val="0"/>
      <w:marTop w:val="0"/>
      <w:marBottom w:val="0"/>
      <w:divBdr>
        <w:top w:val="none" w:sz="0" w:space="0" w:color="auto"/>
        <w:left w:val="none" w:sz="0" w:space="0" w:color="auto"/>
        <w:bottom w:val="none" w:sz="0" w:space="0" w:color="auto"/>
        <w:right w:val="none" w:sz="0" w:space="0" w:color="auto"/>
      </w:divBdr>
      <w:divsChild>
        <w:div w:id="1581716073">
          <w:marLeft w:val="0"/>
          <w:marRight w:val="0"/>
          <w:marTop w:val="0"/>
          <w:marBottom w:val="0"/>
          <w:divBdr>
            <w:top w:val="none" w:sz="0" w:space="0" w:color="auto"/>
            <w:left w:val="none" w:sz="0" w:space="0" w:color="auto"/>
            <w:bottom w:val="none" w:sz="0" w:space="0" w:color="auto"/>
            <w:right w:val="none" w:sz="0" w:space="0" w:color="auto"/>
          </w:divBdr>
          <w:divsChild>
            <w:div w:id="67116170">
              <w:marLeft w:val="0"/>
              <w:marRight w:val="0"/>
              <w:marTop w:val="0"/>
              <w:marBottom w:val="0"/>
              <w:divBdr>
                <w:top w:val="none" w:sz="0" w:space="0" w:color="auto"/>
                <w:left w:val="none" w:sz="0" w:space="0" w:color="auto"/>
                <w:bottom w:val="none" w:sz="0" w:space="0" w:color="auto"/>
                <w:right w:val="none" w:sz="0" w:space="0" w:color="auto"/>
              </w:divBdr>
              <w:divsChild>
                <w:div w:id="442964650">
                  <w:marLeft w:val="0"/>
                  <w:marRight w:val="0"/>
                  <w:marTop w:val="0"/>
                  <w:marBottom w:val="0"/>
                  <w:divBdr>
                    <w:top w:val="none" w:sz="0" w:space="0" w:color="auto"/>
                    <w:left w:val="none" w:sz="0" w:space="0" w:color="auto"/>
                    <w:bottom w:val="none" w:sz="0" w:space="0" w:color="auto"/>
                    <w:right w:val="none" w:sz="0" w:space="0" w:color="auto"/>
                  </w:divBdr>
                  <w:divsChild>
                    <w:div w:id="730857523">
                      <w:marLeft w:val="0"/>
                      <w:marRight w:val="0"/>
                      <w:marTop w:val="0"/>
                      <w:marBottom w:val="0"/>
                      <w:divBdr>
                        <w:top w:val="none" w:sz="0" w:space="0" w:color="auto"/>
                        <w:left w:val="none" w:sz="0" w:space="0" w:color="auto"/>
                        <w:bottom w:val="none" w:sz="0" w:space="0" w:color="auto"/>
                        <w:right w:val="none" w:sz="0" w:space="0" w:color="auto"/>
                      </w:divBdr>
                      <w:divsChild>
                        <w:div w:id="782070917">
                          <w:marLeft w:val="0"/>
                          <w:marRight w:val="0"/>
                          <w:marTop w:val="0"/>
                          <w:marBottom w:val="0"/>
                          <w:divBdr>
                            <w:top w:val="none" w:sz="0" w:space="0" w:color="auto"/>
                            <w:left w:val="none" w:sz="0" w:space="0" w:color="auto"/>
                            <w:bottom w:val="none" w:sz="0" w:space="0" w:color="auto"/>
                            <w:right w:val="none" w:sz="0" w:space="0" w:color="auto"/>
                          </w:divBdr>
                          <w:divsChild>
                            <w:div w:id="1976372760">
                              <w:marLeft w:val="0"/>
                              <w:marRight w:val="0"/>
                              <w:marTop w:val="0"/>
                              <w:marBottom w:val="0"/>
                              <w:divBdr>
                                <w:top w:val="none" w:sz="0" w:space="0" w:color="auto"/>
                                <w:left w:val="none" w:sz="0" w:space="0" w:color="auto"/>
                                <w:bottom w:val="none" w:sz="0" w:space="0" w:color="auto"/>
                                <w:right w:val="none" w:sz="0" w:space="0" w:color="auto"/>
                              </w:divBdr>
                              <w:divsChild>
                                <w:div w:id="1016927310">
                                  <w:marLeft w:val="0"/>
                                  <w:marRight w:val="0"/>
                                  <w:marTop w:val="0"/>
                                  <w:marBottom w:val="0"/>
                                  <w:divBdr>
                                    <w:top w:val="none" w:sz="0" w:space="0" w:color="auto"/>
                                    <w:left w:val="none" w:sz="0" w:space="0" w:color="auto"/>
                                    <w:bottom w:val="none" w:sz="0" w:space="0" w:color="auto"/>
                                    <w:right w:val="none" w:sz="0" w:space="0" w:color="auto"/>
                                  </w:divBdr>
                                  <w:divsChild>
                                    <w:div w:id="3710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085857">
      <w:bodyDiv w:val="1"/>
      <w:marLeft w:val="0"/>
      <w:marRight w:val="0"/>
      <w:marTop w:val="0"/>
      <w:marBottom w:val="0"/>
      <w:divBdr>
        <w:top w:val="none" w:sz="0" w:space="0" w:color="auto"/>
        <w:left w:val="none" w:sz="0" w:space="0" w:color="auto"/>
        <w:bottom w:val="none" w:sz="0" w:space="0" w:color="auto"/>
        <w:right w:val="none" w:sz="0" w:space="0" w:color="auto"/>
      </w:divBdr>
    </w:div>
    <w:div w:id="1178470752">
      <w:bodyDiv w:val="1"/>
      <w:marLeft w:val="0"/>
      <w:marRight w:val="0"/>
      <w:marTop w:val="0"/>
      <w:marBottom w:val="0"/>
      <w:divBdr>
        <w:top w:val="none" w:sz="0" w:space="0" w:color="auto"/>
        <w:left w:val="none" w:sz="0" w:space="0" w:color="auto"/>
        <w:bottom w:val="none" w:sz="0" w:space="0" w:color="auto"/>
        <w:right w:val="none" w:sz="0" w:space="0" w:color="auto"/>
      </w:divBdr>
    </w:div>
    <w:div w:id="1218277763">
      <w:bodyDiv w:val="1"/>
      <w:marLeft w:val="0"/>
      <w:marRight w:val="0"/>
      <w:marTop w:val="0"/>
      <w:marBottom w:val="0"/>
      <w:divBdr>
        <w:top w:val="none" w:sz="0" w:space="0" w:color="auto"/>
        <w:left w:val="none" w:sz="0" w:space="0" w:color="auto"/>
        <w:bottom w:val="none" w:sz="0" w:space="0" w:color="auto"/>
        <w:right w:val="none" w:sz="0" w:space="0" w:color="auto"/>
      </w:divBdr>
    </w:div>
    <w:div w:id="1220090466">
      <w:bodyDiv w:val="1"/>
      <w:marLeft w:val="0"/>
      <w:marRight w:val="0"/>
      <w:marTop w:val="0"/>
      <w:marBottom w:val="0"/>
      <w:divBdr>
        <w:top w:val="none" w:sz="0" w:space="0" w:color="auto"/>
        <w:left w:val="none" w:sz="0" w:space="0" w:color="auto"/>
        <w:bottom w:val="none" w:sz="0" w:space="0" w:color="auto"/>
        <w:right w:val="none" w:sz="0" w:space="0" w:color="auto"/>
      </w:divBdr>
    </w:div>
    <w:div w:id="1253777175">
      <w:bodyDiv w:val="1"/>
      <w:marLeft w:val="0"/>
      <w:marRight w:val="0"/>
      <w:marTop w:val="0"/>
      <w:marBottom w:val="0"/>
      <w:divBdr>
        <w:top w:val="none" w:sz="0" w:space="0" w:color="auto"/>
        <w:left w:val="none" w:sz="0" w:space="0" w:color="auto"/>
        <w:bottom w:val="none" w:sz="0" w:space="0" w:color="auto"/>
        <w:right w:val="none" w:sz="0" w:space="0" w:color="auto"/>
      </w:divBdr>
      <w:divsChild>
        <w:div w:id="1036201312">
          <w:marLeft w:val="0"/>
          <w:marRight w:val="0"/>
          <w:marTop w:val="0"/>
          <w:marBottom w:val="0"/>
          <w:divBdr>
            <w:top w:val="none" w:sz="0" w:space="0" w:color="auto"/>
            <w:left w:val="none" w:sz="0" w:space="0" w:color="auto"/>
            <w:bottom w:val="none" w:sz="0" w:space="0" w:color="auto"/>
            <w:right w:val="none" w:sz="0" w:space="0" w:color="auto"/>
          </w:divBdr>
          <w:divsChild>
            <w:div w:id="560553802">
              <w:marLeft w:val="0"/>
              <w:marRight w:val="0"/>
              <w:marTop w:val="0"/>
              <w:marBottom w:val="0"/>
              <w:divBdr>
                <w:top w:val="none" w:sz="0" w:space="0" w:color="auto"/>
                <w:left w:val="none" w:sz="0" w:space="0" w:color="auto"/>
                <w:bottom w:val="none" w:sz="0" w:space="0" w:color="auto"/>
                <w:right w:val="none" w:sz="0" w:space="0" w:color="auto"/>
              </w:divBdr>
              <w:divsChild>
                <w:div w:id="1300302813">
                  <w:marLeft w:val="0"/>
                  <w:marRight w:val="0"/>
                  <w:marTop w:val="0"/>
                  <w:marBottom w:val="0"/>
                  <w:divBdr>
                    <w:top w:val="none" w:sz="0" w:space="0" w:color="auto"/>
                    <w:left w:val="none" w:sz="0" w:space="0" w:color="auto"/>
                    <w:bottom w:val="none" w:sz="0" w:space="0" w:color="auto"/>
                    <w:right w:val="none" w:sz="0" w:space="0" w:color="auto"/>
                  </w:divBdr>
                  <w:divsChild>
                    <w:div w:id="317271539">
                      <w:marLeft w:val="0"/>
                      <w:marRight w:val="0"/>
                      <w:marTop w:val="0"/>
                      <w:marBottom w:val="0"/>
                      <w:divBdr>
                        <w:top w:val="none" w:sz="0" w:space="0" w:color="auto"/>
                        <w:left w:val="none" w:sz="0" w:space="0" w:color="auto"/>
                        <w:bottom w:val="none" w:sz="0" w:space="0" w:color="auto"/>
                        <w:right w:val="none" w:sz="0" w:space="0" w:color="auto"/>
                      </w:divBdr>
                      <w:divsChild>
                        <w:div w:id="88351080">
                          <w:marLeft w:val="0"/>
                          <w:marRight w:val="0"/>
                          <w:marTop w:val="0"/>
                          <w:marBottom w:val="0"/>
                          <w:divBdr>
                            <w:top w:val="none" w:sz="0" w:space="0" w:color="auto"/>
                            <w:left w:val="none" w:sz="0" w:space="0" w:color="auto"/>
                            <w:bottom w:val="none" w:sz="0" w:space="0" w:color="auto"/>
                            <w:right w:val="none" w:sz="0" w:space="0" w:color="auto"/>
                          </w:divBdr>
                          <w:divsChild>
                            <w:div w:id="827284270">
                              <w:marLeft w:val="0"/>
                              <w:marRight w:val="0"/>
                              <w:marTop w:val="0"/>
                              <w:marBottom w:val="0"/>
                              <w:divBdr>
                                <w:top w:val="none" w:sz="0" w:space="0" w:color="auto"/>
                                <w:left w:val="none" w:sz="0" w:space="0" w:color="auto"/>
                                <w:bottom w:val="none" w:sz="0" w:space="0" w:color="auto"/>
                                <w:right w:val="none" w:sz="0" w:space="0" w:color="auto"/>
                              </w:divBdr>
                              <w:divsChild>
                                <w:div w:id="1326930535">
                                  <w:marLeft w:val="0"/>
                                  <w:marRight w:val="0"/>
                                  <w:marTop w:val="0"/>
                                  <w:marBottom w:val="0"/>
                                  <w:divBdr>
                                    <w:top w:val="none" w:sz="0" w:space="0" w:color="auto"/>
                                    <w:left w:val="none" w:sz="0" w:space="0" w:color="auto"/>
                                    <w:bottom w:val="none" w:sz="0" w:space="0" w:color="auto"/>
                                    <w:right w:val="none" w:sz="0" w:space="0" w:color="auto"/>
                                  </w:divBdr>
                                  <w:divsChild>
                                    <w:div w:id="20707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595508">
      <w:bodyDiv w:val="1"/>
      <w:marLeft w:val="0"/>
      <w:marRight w:val="0"/>
      <w:marTop w:val="0"/>
      <w:marBottom w:val="0"/>
      <w:divBdr>
        <w:top w:val="none" w:sz="0" w:space="0" w:color="auto"/>
        <w:left w:val="none" w:sz="0" w:space="0" w:color="auto"/>
        <w:bottom w:val="none" w:sz="0" w:space="0" w:color="auto"/>
        <w:right w:val="none" w:sz="0" w:space="0" w:color="auto"/>
      </w:divBdr>
      <w:divsChild>
        <w:div w:id="304437059">
          <w:marLeft w:val="0"/>
          <w:marRight w:val="0"/>
          <w:marTop w:val="0"/>
          <w:marBottom w:val="0"/>
          <w:divBdr>
            <w:top w:val="none" w:sz="0" w:space="0" w:color="auto"/>
            <w:left w:val="none" w:sz="0" w:space="0" w:color="auto"/>
            <w:bottom w:val="none" w:sz="0" w:space="0" w:color="auto"/>
            <w:right w:val="none" w:sz="0" w:space="0" w:color="auto"/>
          </w:divBdr>
          <w:divsChild>
            <w:div w:id="300382070">
              <w:marLeft w:val="0"/>
              <w:marRight w:val="0"/>
              <w:marTop w:val="0"/>
              <w:marBottom w:val="0"/>
              <w:divBdr>
                <w:top w:val="none" w:sz="0" w:space="0" w:color="auto"/>
                <w:left w:val="none" w:sz="0" w:space="0" w:color="auto"/>
                <w:bottom w:val="none" w:sz="0" w:space="0" w:color="auto"/>
                <w:right w:val="none" w:sz="0" w:space="0" w:color="auto"/>
              </w:divBdr>
              <w:divsChild>
                <w:div w:id="1457024762">
                  <w:marLeft w:val="0"/>
                  <w:marRight w:val="0"/>
                  <w:marTop w:val="0"/>
                  <w:marBottom w:val="0"/>
                  <w:divBdr>
                    <w:top w:val="none" w:sz="0" w:space="0" w:color="auto"/>
                    <w:left w:val="none" w:sz="0" w:space="0" w:color="auto"/>
                    <w:bottom w:val="none" w:sz="0" w:space="0" w:color="auto"/>
                    <w:right w:val="none" w:sz="0" w:space="0" w:color="auto"/>
                  </w:divBdr>
                  <w:divsChild>
                    <w:div w:id="754941493">
                      <w:marLeft w:val="0"/>
                      <w:marRight w:val="0"/>
                      <w:marTop w:val="0"/>
                      <w:marBottom w:val="0"/>
                      <w:divBdr>
                        <w:top w:val="none" w:sz="0" w:space="0" w:color="auto"/>
                        <w:left w:val="none" w:sz="0" w:space="0" w:color="auto"/>
                        <w:bottom w:val="none" w:sz="0" w:space="0" w:color="auto"/>
                        <w:right w:val="none" w:sz="0" w:space="0" w:color="auto"/>
                      </w:divBdr>
                      <w:divsChild>
                        <w:div w:id="2116751789">
                          <w:marLeft w:val="0"/>
                          <w:marRight w:val="0"/>
                          <w:marTop w:val="0"/>
                          <w:marBottom w:val="0"/>
                          <w:divBdr>
                            <w:top w:val="none" w:sz="0" w:space="0" w:color="auto"/>
                            <w:left w:val="none" w:sz="0" w:space="0" w:color="auto"/>
                            <w:bottom w:val="none" w:sz="0" w:space="0" w:color="auto"/>
                            <w:right w:val="none" w:sz="0" w:space="0" w:color="auto"/>
                          </w:divBdr>
                          <w:divsChild>
                            <w:div w:id="197551157">
                              <w:marLeft w:val="0"/>
                              <w:marRight w:val="0"/>
                              <w:marTop w:val="0"/>
                              <w:marBottom w:val="0"/>
                              <w:divBdr>
                                <w:top w:val="none" w:sz="0" w:space="0" w:color="auto"/>
                                <w:left w:val="none" w:sz="0" w:space="0" w:color="auto"/>
                                <w:bottom w:val="none" w:sz="0" w:space="0" w:color="auto"/>
                                <w:right w:val="none" w:sz="0" w:space="0" w:color="auto"/>
                              </w:divBdr>
                              <w:divsChild>
                                <w:div w:id="23967511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004901">
      <w:bodyDiv w:val="1"/>
      <w:marLeft w:val="0"/>
      <w:marRight w:val="0"/>
      <w:marTop w:val="0"/>
      <w:marBottom w:val="0"/>
      <w:divBdr>
        <w:top w:val="none" w:sz="0" w:space="0" w:color="auto"/>
        <w:left w:val="none" w:sz="0" w:space="0" w:color="auto"/>
        <w:bottom w:val="none" w:sz="0" w:space="0" w:color="auto"/>
        <w:right w:val="none" w:sz="0" w:space="0" w:color="auto"/>
      </w:divBdr>
    </w:div>
    <w:div w:id="1325822416">
      <w:bodyDiv w:val="1"/>
      <w:marLeft w:val="0"/>
      <w:marRight w:val="0"/>
      <w:marTop w:val="0"/>
      <w:marBottom w:val="0"/>
      <w:divBdr>
        <w:top w:val="none" w:sz="0" w:space="0" w:color="auto"/>
        <w:left w:val="none" w:sz="0" w:space="0" w:color="auto"/>
        <w:bottom w:val="none" w:sz="0" w:space="0" w:color="auto"/>
        <w:right w:val="none" w:sz="0" w:space="0" w:color="auto"/>
      </w:divBdr>
      <w:divsChild>
        <w:div w:id="1160928715">
          <w:marLeft w:val="0"/>
          <w:marRight w:val="0"/>
          <w:marTop w:val="0"/>
          <w:marBottom w:val="0"/>
          <w:divBdr>
            <w:top w:val="none" w:sz="0" w:space="0" w:color="auto"/>
            <w:left w:val="none" w:sz="0" w:space="0" w:color="auto"/>
            <w:bottom w:val="none" w:sz="0" w:space="0" w:color="auto"/>
            <w:right w:val="none" w:sz="0" w:space="0" w:color="auto"/>
          </w:divBdr>
          <w:divsChild>
            <w:div w:id="1571843195">
              <w:marLeft w:val="0"/>
              <w:marRight w:val="0"/>
              <w:marTop w:val="0"/>
              <w:marBottom w:val="0"/>
              <w:divBdr>
                <w:top w:val="none" w:sz="0" w:space="0" w:color="auto"/>
                <w:left w:val="none" w:sz="0" w:space="0" w:color="auto"/>
                <w:bottom w:val="none" w:sz="0" w:space="0" w:color="auto"/>
                <w:right w:val="none" w:sz="0" w:space="0" w:color="auto"/>
              </w:divBdr>
              <w:divsChild>
                <w:div w:id="1045177506">
                  <w:marLeft w:val="0"/>
                  <w:marRight w:val="0"/>
                  <w:marTop w:val="0"/>
                  <w:marBottom w:val="0"/>
                  <w:divBdr>
                    <w:top w:val="none" w:sz="0" w:space="0" w:color="auto"/>
                    <w:left w:val="none" w:sz="0" w:space="0" w:color="auto"/>
                    <w:bottom w:val="none" w:sz="0" w:space="0" w:color="auto"/>
                    <w:right w:val="none" w:sz="0" w:space="0" w:color="auto"/>
                  </w:divBdr>
                  <w:divsChild>
                    <w:div w:id="1945380495">
                      <w:marLeft w:val="0"/>
                      <w:marRight w:val="0"/>
                      <w:marTop w:val="0"/>
                      <w:marBottom w:val="0"/>
                      <w:divBdr>
                        <w:top w:val="none" w:sz="0" w:space="0" w:color="auto"/>
                        <w:left w:val="none" w:sz="0" w:space="0" w:color="auto"/>
                        <w:bottom w:val="none" w:sz="0" w:space="0" w:color="auto"/>
                        <w:right w:val="none" w:sz="0" w:space="0" w:color="auto"/>
                      </w:divBdr>
                      <w:divsChild>
                        <w:div w:id="1861891239">
                          <w:marLeft w:val="0"/>
                          <w:marRight w:val="0"/>
                          <w:marTop w:val="0"/>
                          <w:marBottom w:val="0"/>
                          <w:divBdr>
                            <w:top w:val="none" w:sz="0" w:space="0" w:color="auto"/>
                            <w:left w:val="none" w:sz="0" w:space="0" w:color="auto"/>
                            <w:bottom w:val="none" w:sz="0" w:space="0" w:color="auto"/>
                            <w:right w:val="none" w:sz="0" w:space="0" w:color="auto"/>
                          </w:divBdr>
                          <w:divsChild>
                            <w:div w:id="1652364335">
                              <w:marLeft w:val="0"/>
                              <w:marRight w:val="0"/>
                              <w:marTop w:val="0"/>
                              <w:marBottom w:val="0"/>
                              <w:divBdr>
                                <w:top w:val="none" w:sz="0" w:space="0" w:color="auto"/>
                                <w:left w:val="none" w:sz="0" w:space="0" w:color="auto"/>
                                <w:bottom w:val="none" w:sz="0" w:space="0" w:color="auto"/>
                                <w:right w:val="none" w:sz="0" w:space="0" w:color="auto"/>
                              </w:divBdr>
                              <w:divsChild>
                                <w:div w:id="1183319570">
                                  <w:marLeft w:val="0"/>
                                  <w:marRight w:val="0"/>
                                  <w:marTop w:val="0"/>
                                  <w:marBottom w:val="0"/>
                                  <w:divBdr>
                                    <w:top w:val="none" w:sz="0" w:space="0" w:color="auto"/>
                                    <w:left w:val="none" w:sz="0" w:space="0" w:color="auto"/>
                                    <w:bottom w:val="none" w:sz="0" w:space="0" w:color="auto"/>
                                    <w:right w:val="none" w:sz="0" w:space="0" w:color="auto"/>
                                  </w:divBdr>
                                  <w:divsChild>
                                    <w:div w:id="12293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06904">
      <w:bodyDiv w:val="1"/>
      <w:marLeft w:val="0"/>
      <w:marRight w:val="0"/>
      <w:marTop w:val="0"/>
      <w:marBottom w:val="0"/>
      <w:divBdr>
        <w:top w:val="none" w:sz="0" w:space="0" w:color="auto"/>
        <w:left w:val="none" w:sz="0" w:space="0" w:color="auto"/>
        <w:bottom w:val="none" w:sz="0" w:space="0" w:color="auto"/>
        <w:right w:val="none" w:sz="0" w:space="0" w:color="auto"/>
      </w:divBdr>
      <w:divsChild>
        <w:div w:id="249630343">
          <w:marLeft w:val="0"/>
          <w:marRight w:val="0"/>
          <w:marTop w:val="0"/>
          <w:marBottom w:val="0"/>
          <w:divBdr>
            <w:top w:val="none" w:sz="0" w:space="0" w:color="auto"/>
            <w:left w:val="none" w:sz="0" w:space="0" w:color="auto"/>
            <w:bottom w:val="none" w:sz="0" w:space="0" w:color="auto"/>
            <w:right w:val="none" w:sz="0" w:space="0" w:color="auto"/>
          </w:divBdr>
          <w:divsChild>
            <w:div w:id="709111962">
              <w:marLeft w:val="0"/>
              <w:marRight w:val="0"/>
              <w:marTop w:val="0"/>
              <w:marBottom w:val="0"/>
              <w:divBdr>
                <w:top w:val="none" w:sz="0" w:space="0" w:color="auto"/>
                <w:left w:val="none" w:sz="0" w:space="0" w:color="auto"/>
                <w:bottom w:val="none" w:sz="0" w:space="0" w:color="auto"/>
                <w:right w:val="none" w:sz="0" w:space="0" w:color="auto"/>
              </w:divBdr>
              <w:divsChild>
                <w:div w:id="308367984">
                  <w:marLeft w:val="0"/>
                  <w:marRight w:val="0"/>
                  <w:marTop w:val="0"/>
                  <w:marBottom w:val="0"/>
                  <w:divBdr>
                    <w:top w:val="none" w:sz="0" w:space="0" w:color="auto"/>
                    <w:left w:val="none" w:sz="0" w:space="0" w:color="auto"/>
                    <w:bottom w:val="none" w:sz="0" w:space="0" w:color="auto"/>
                    <w:right w:val="none" w:sz="0" w:space="0" w:color="auto"/>
                  </w:divBdr>
                  <w:divsChild>
                    <w:div w:id="243926684">
                      <w:marLeft w:val="0"/>
                      <w:marRight w:val="0"/>
                      <w:marTop w:val="0"/>
                      <w:marBottom w:val="0"/>
                      <w:divBdr>
                        <w:top w:val="none" w:sz="0" w:space="0" w:color="auto"/>
                        <w:left w:val="none" w:sz="0" w:space="0" w:color="auto"/>
                        <w:bottom w:val="none" w:sz="0" w:space="0" w:color="auto"/>
                        <w:right w:val="none" w:sz="0" w:space="0" w:color="auto"/>
                      </w:divBdr>
                      <w:divsChild>
                        <w:div w:id="1362902427">
                          <w:marLeft w:val="0"/>
                          <w:marRight w:val="0"/>
                          <w:marTop w:val="0"/>
                          <w:marBottom w:val="0"/>
                          <w:divBdr>
                            <w:top w:val="none" w:sz="0" w:space="0" w:color="auto"/>
                            <w:left w:val="none" w:sz="0" w:space="0" w:color="auto"/>
                            <w:bottom w:val="none" w:sz="0" w:space="0" w:color="auto"/>
                            <w:right w:val="none" w:sz="0" w:space="0" w:color="auto"/>
                          </w:divBdr>
                          <w:divsChild>
                            <w:div w:id="886139803">
                              <w:marLeft w:val="0"/>
                              <w:marRight w:val="0"/>
                              <w:marTop w:val="0"/>
                              <w:marBottom w:val="0"/>
                              <w:divBdr>
                                <w:top w:val="none" w:sz="0" w:space="0" w:color="auto"/>
                                <w:left w:val="none" w:sz="0" w:space="0" w:color="auto"/>
                                <w:bottom w:val="none" w:sz="0" w:space="0" w:color="auto"/>
                                <w:right w:val="none" w:sz="0" w:space="0" w:color="auto"/>
                              </w:divBdr>
                              <w:divsChild>
                                <w:div w:id="576793027">
                                  <w:marLeft w:val="0"/>
                                  <w:marRight w:val="0"/>
                                  <w:marTop w:val="0"/>
                                  <w:marBottom w:val="0"/>
                                  <w:divBdr>
                                    <w:top w:val="none" w:sz="0" w:space="0" w:color="auto"/>
                                    <w:left w:val="none" w:sz="0" w:space="0" w:color="auto"/>
                                    <w:bottom w:val="none" w:sz="0" w:space="0" w:color="auto"/>
                                    <w:right w:val="none" w:sz="0" w:space="0" w:color="auto"/>
                                  </w:divBdr>
                                  <w:divsChild>
                                    <w:div w:id="14371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264835">
      <w:bodyDiv w:val="1"/>
      <w:marLeft w:val="0"/>
      <w:marRight w:val="0"/>
      <w:marTop w:val="0"/>
      <w:marBottom w:val="0"/>
      <w:divBdr>
        <w:top w:val="none" w:sz="0" w:space="0" w:color="auto"/>
        <w:left w:val="none" w:sz="0" w:space="0" w:color="auto"/>
        <w:bottom w:val="none" w:sz="0" w:space="0" w:color="auto"/>
        <w:right w:val="none" w:sz="0" w:space="0" w:color="auto"/>
      </w:divBdr>
    </w:div>
    <w:div w:id="1344043505">
      <w:bodyDiv w:val="1"/>
      <w:marLeft w:val="0"/>
      <w:marRight w:val="0"/>
      <w:marTop w:val="0"/>
      <w:marBottom w:val="0"/>
      <w:divBdr>
        <w:top w:val="none" w:sz="0" w:space="0" w:color="auto"/>
        <w:left w:val="none" w:sz="0" w:space="0" w:color="auto"/>
        <w:bottom w:val="none" w:sz="0" w:space="0" w:color="auto"/>
        <w:right w:val="none" w:sz="0" w:space="0" w:color="auto"/>
      </w:divBdr>
      <w:divsChild>
        <w:div w:id="312755273">
          <w:marLeft w:val="0"/>
          <w:marRight w:val="0"/>
          <w:marTop w:val="0"/>
          <w:marBottom w:val="0"/>
          <w:divBdr>
            <w:top w:val="none" w:sz="0" w:space="0" w:color="auto"/>
            <w:left w:val="none" w:sz="0" w:space="0" w:color="auto"/>
            <w:bottom w:val="none" w:sz="0" w:space="0" w:color="auto"/>
            <w:right w:val="none" w:sz="0" w:space="0" w:color="auto"/>
          </w:divBdr>
          <w:divsChild>
            <w:div w:id="357127137">
              <w:marLeft w:val="0"/>
              <w:marRight w:val="0"/>
              <w:marTop w:val="0"/>
              <w:marBottom w:val="0"/>
              <w:divBdr>
                <w:top w:val="none" w:sz="0" w:space="0" w:color="auto"/>
                <w:left w:val="none" w:sz="0" w:space="0" w:color="auto"/>
                <w:bottom w:val="none" w:sz="0" w:space="0" w:color="auto"/>
                <w:right w:val="none" w:sz="0" w:space="0" w:color="auto"/>
              </w:divBdr>
              <w:divsChild>
                <w:div w:id="393159182">
                  <w:marLeft w:val="0"/>
                  <w:marRight w:val="0"/>
                  <w:marTop w:val="0"/>
                  <w:marBottom w:val="0"/>
                  <w:divBdr>
                    <w:top w:val="none" w:sz="0" w:space="0" w:color="auto"/>
                    <w:left w:val="none" w:sz="0" w:space="0" w:color="auto"/>
                    <w:bottom w:val="none" w:sz="0" w:space="0" w:color="auto"/>
                    <w:right w:val="none" w:sz="0" w:space="0" w:color="auto"/>
                  </w:divBdr>
                  <w:divsChild>
                    <w:div w:id="481390393">
                      <w:marLeft w:val="0"/>
                      <w:marRight w:val="0"/>
                      <w:marTop w:val="0"/>
                      <w:marBottom w:val="0"/>
                      <w:divBdr>
                        <w:top w:val="none" w:sz="0" w:space="0" w:color="auto"/>
                        <w:left w:val="none" w:sz="0" w:space="0" w:color="auto"/>
                        <w:bottom w:val="none" w:sz="0" w:space="0" w:color="auto"/>
                        <w:right w:val="none" w:sz="0" w:space="0" w:color="auto"/>
                      </w:divBdr>
                      <w:divsChild>
                        <w:div w:id="1839618515">
                          <w:marLeft w:val="0"/>
                          <w:marRight w:val="0"/>
                          <w:marTop w:val="0"/>
                          <w:marBottom w:val="0"/>
                          <w:divBdr>
                            <w:top w:val="none" w:sz="0" w:space="0" w:color="auto"/>
                            <w:left w:val="none" w:sz="0" w:space="0" w:color="auto"/>
                            <w:bottom w:val="none" w:sz="0" w:space="0" w:color="auto"/>
                            <w:right w:val="none" w:sz="0" w:space="0" w:color="auto"/>
                          </w:divBdr>
                          <w:divsChild>
                            <w:div w:id="794250095">
                              <w:marLeft w:val="0"/>
                              <w:marRight w:val="0"/>
                              <w:marTop w:val="0"/>
                              <w:marBottom w:val="0"/>
                              <w:divBdr>
                                <w:top w:val="none" w:sz="0" w:space="0" w:color="auto"/>
                                <w:left w:val="none" w:sz="0" w:space="0" w:color="auto"/>
                                <w:bottom w:val="none" w:sz="0" w:space="0" w:color="auto"/>
                                <w:right w:val="none" w:sz="0" w:space="0" w:color="auto"/>
                              </w:divBdr>
                              <w:divsChild>
                                <w:div w:id="774785898">
                                  <w:marLeft w:val="0"/>
                                  <w:marRight w:val="0"/>
                                  <w:marTop w:val="0"/>
                                  <w:marBottom w:val="0"/>
                                  <w:divBdr>
                                    <w:top w:val="none" w:sz="0" w:space="0" w:color="auto"/>
                                    <w:left w:val="none" w:sz="0" w:space="0" w:color="auto"/>
                                    <w:bottom w:val="none" w:sz="0" w:space="0" w:color="auto"/>
                                    <w:right w:val="none" w:sz="0" w:space="0" w:color="auto"/>
                                  </w:divBdr>
                                  <w:divsChild>
                                    <w:div w:id="18370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503566">
      <w:bodyDiv w:val="1"/>
      <w:marLeft w:val="0"/>
      <w:marRight w:val="0"/>
      <w:marTop w:val="0"/>
      <w:marBottom w:val="0"/>
      <w:divBdr>
        <w:top w:val="none" w:sz="0" w:space="0" w:color="auto"/>
        <w:left w:val="none" w:sz="0" w:space="0" w:color="auto"/>
        <w:bottom w:val="none" w:sz="0" w:space="0" w:color="auto"/>
        <w:right w:val="none" w:sz="0" w:space="0" w:color="auto"/>
      </w:divBdr>
      <w:divsChild>
        <w:div w:id="1987777499">
          <w:marLeft w:val="0"/>
          <w:marRight w:val="0"/>
          <w:marTop w:val="0"/>
          <w:marBottom w:val="0"/>
          <w:divBdr>
            <w:top w:val="none" w:sz="0" w:space="0" w:color="auto"/>
            <w:left w:val="none" w:sz="0" w:space="0" w:color="auto"/>
            <w:bottom w:val="none" w:sz="0" w:space="0" w:color="auto"/>
            <w:right w:val="none" w:sz="0" w:space="0" w:color="auto"/>
          </w:divBdr>
          <w:divsChild>
            <w:div w:id="1418213473">
              <w:marLeft w:val="0"/>
              <w:marRight w:val="0"/>
              <w:marTop w:val="0"/>
              <w:marBottom w:val="0"/>
              <w:divBdr>
                <w:top w:val="none" w:sz="0" w:space="0" w:color="auto"/>
                <w:left w:val="none" w:sz="0" w:space="0" w:color="auto"/>
                <w:bottom w:val="none" w:sz="0" w:space="0" w:color="auto"/>
                <w:right w:val="none" w:sz="0" w:space="0" w:color="auto"/>
              </w:divBdr>
              <w:divsChild>
                <w:div w:id="487214348">
                  <w:marLeft w:val="0"/>
                  <w:marRight w:val="0"/>
                  <w:marTop w:val="0"/>
                  <w:marBottom w:val="0"/>
                  <w:divBdr>
                    <w:top w:val="none" w:sz="0" w:space="0" w:color="auto"/>
                    <w:left w:val="none" w:sz="0" w:space="0" w:color="auto"/>
                    <w:bottom w:val="none" w:sz="0" w:space="0" w:color="auto"/>
                    <w:right w:val="none" w:sz="0" w:space="0" w:color="auto"/>
                  </w:divBdr>
                  <w:divsChild>
                    <w:div w:id="2051612334">
                      <w:marLeft w:val="0"/>
                      <w:marRight w:val="0"/>
                      <w:marTop w:val="0"/>
                      <w:marBottom w:val="0"/>
                      <w:divBdr>
                        <w:top w:val="none" w:sz="0" w:space="0" w:color="auto"/>
                        <w:left w:val="none" w:sz="0" w:space="0" w:color="auto"/>
                        <w:bottom w:val="none" w:sz="0" w:space="0" w:color="auto"/>
                        <w:right w:val="none" w:sz="0" w:space="0" w:color="auto"/>
                      </w:divBdr>
                      <w:divsChild>
                        <w:div w:id="1604336337">
                          <w:marLeft w:val="0"/>
                          <w:marRight w:val="0"/>
                          <w:marTop w:val="0"/>
                          <w:marBottom w:val="0"/>
                          <w:divBdr>
                            <w:top w:val="none" w:sz="0" w:space="0" w:color="auto"/>
                            <w:left w:val="none" w:sz="0" w:space="0" w:color="auto"/>
                            <w:bottom w:val="none" w:sz="0" w:space="0" w:color="auto"/>
                            <w:right w:val="none" w:sz="0" w:space="0" w:color="auto"/>
                          </w:divBdr>
                          <w:divsChild>
                            <w:div w:id="336687905">
                              <w:marLeft w:val="0"/>
                              <w:marRight w:val="0"/>
                              <w:marTop w:val="0"/>
                              <w:marBottom w:val="0"/>
                              <w:divBdr>
                                <w:top w:val="none" w:sz="0" w:space="0" w:color="auto"/>
                                <w:left w:val="none" w:sz="0" w:space="0" w:color="auto"/>
                                <w:bottom w:val="none" w:sz="0" w:space="0" w:color="auto"/>
                                <w:right w:val="none" w:sz="0" w:space="0" w:color="auto"/>
                              </w:divBdr>
                              <w:divsChild>
                                <w:div w:id="1290210222">
                                  <w:marLeft w:val="0"/>
                                  <w:marRight w:val="0"/>
                                  <w:marTop w:val="0"/>
                                  <w:marBottom w:val="0"/>
                                  <w:divBdr>
                                    <w:top w:val="none" w:sz="0" w:space="0" w:color="auto"/>
                                    <w:left w:val="none" w:sz="0" w:space="0" w:color="auto"/>
                                    <w:bottom w:val="none" w:sz="0" w:space="0" w:color="auto"/>
                                    <w:right w:val="none" w:sz="0" w:space="0" w:color="auto"/>
                                  </w:divBdr>
                                  <w:divsChild>
                                    <w:div w:id="9483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sChild>
        <w:div w:id="286594558">
          <w:marLeft w:val="0"/>
          <w:marRight w:val="0"/>
          <w:marTop w:val="0"/>
          <w:marBottom w:val="0"/>
          <w:divBdr>
            <w:top w:val="none" w:sz="0" w:space="0" w:color="auto"/>
            <w:left w:val="none" w:sz="0" w:space="0" w:color="auto"/>
            <w:bottom w:val="none" w:sz="0" w:space="0" w:color="auto"/>
            <w:right w:val="none" w:sz="0" w:space="0" w:color="auto"/>
          </w:divBdr>
          <w:divsChild>
            <w:div w:id="550269216">
              <w:marLeft w:val="0"/>
              <w:marRight w:val="0"/>
              <w:marTop w:val="0"/>
              <w:marBottom w:val="0"/>
              <w:divBdr>
                <w:top w:val="none" w:sz="0" w:space="0" w:color="auto"/>
                <w:left w:val="none" w:sz="0" w:space="0" w:color="auto"/>
                <w:bottom w:val="none" w:sz="0" w:space="0" w:color="auto"/>
                <w:right w:val="none" w:sz="0" w:space="0" w:color="auto"/>
              </w:divBdr>
              <w:divsChild>
                <w:div w:id="668291449">
                  <w:marLeft w:val="0"/>
                  <w:marRight w:val="0"/>
                  <w:marTop w:val="0"/>
                  <w:marBottom w:val="0"/>
                  <w:divBdr>
                    <w:top w:val="none" w:sz="0" w:space="0" w:color="auto"/>
                    <w:left w:val="none" w:sz="0" w:space="0" w:color="auto"/>
                    <w:bottom w:val="none" w:sz="0" w:space="0" w:color="auto"/>
                    <w:right w:val="none" w:sz="0" w:space="0" w:color="auto"/>
                  </w:divBdr>
                  <w:divsChild>
                    <w:div w:id="1557158679">
                      <w:marLeft w:val="0"/>
                      <w:marRight w:val="0"/>
                      <w:marTop w:val="0"/>
                      <w:marBottom w:val="0"/>
                      <w:divBdr>
                        <w:top w:val="none" w:sz="0" w:space="0" w:color="auto"/>
                        <w:left w:val="none" w:sz="0" w:space="0" w:color="auto"/>
                        <w:bottom w:val="none" w:sz="0" w:space="0" w:color="auto"/>
                        <w:right w:val="none" w:sz="0" w:space="0" w:color="auto"/>
                      </w:divBdr>
                      <w:divsChild>
                        <w:div w:id="2037804963">
                          <w:marLeft w:val="0"/>
                          <w:marRight w:val="0"/>
                          <w:marTop w:val="0"/>
                          <w:marBottom w:val="0"/>
                          <w:divBdr>
                            <w:top w:val="none" w:sz="0" w:space="0" w:color="auto"/>
                            <w:left w:val="none" w:sz="0" w:space="0" w:color="auto"/>
                            <w:bottom w:val="none" w:sz="0" w:space="0" w:color="auto"/>
                            <w:right w:val="none" w:sz="0" w:space="0" w:color="auto"/>
                          </w:divBdr>
                          <w:divsChild>
                            <w:div w:id="2029332009">
                              <w:marLeft w:val="0"/>
                              <w:marRight w:val="0"/>
                              <w:marTop w:val="0"/>
                              <w:marBottom w:val="0"/>
                              <w:divBdr>
                                <w:top w:val="none" w:sz="0" w:space="0" w:color="auto"/>
                                <w:left w:val="none" w:sz="0" w:space="0" w:color="auto"/>
                                <w:bottom w:val="none" w:sz="0" w:space="0" w:color="auto"/>
                                <w:right w:val="none" w:sz="0" w:space="0" w:color="auto"/>
                              </w:divBdr>
                              <w:divsChild>
                                <w:div w:id="1340498190">
                                  <w:marLeft w:val="0"/>
                                  <w:marRight w:val="0"/>
                                  <w:marTop w:val="0"/>
                                  <w:marBottom w:val="0"/>
                                  <w:divBdr>
                                    <w:top w:val="none" w:sz="0" w:space="0" w:color="auto"/>
                                    <w:left w:val="none" w:sz="0" w:space="0" w:color="auto"/>
                                    <w:bottom w:val="none" w:sz="0" w:space="0" w:color="auto"/>
                                    <w:right w:val="none" w:sz="0" w:space="0" w:color="auto"/>
                                  </w:divBdr>
                                  <w:divsChild>
                                    <w:div w:id="16134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143511">
      <w:bodyDiv w:val="1"/>
      <w:marLeft w:val="0"/>
      <w:marRight w:val="0"/>
      <w:marTop w:val="0"/>
      <w:marBottom w:val="0"/>
      <w:divBdr>
        <w:top w:val="none" w:sz="0" w:space="0" w:color="auto"/>
        <w:left w:val="none" w:sz="0" w:space="0" w:color="auto"/>
        <w:bottom w:val="none" w:sz="0" w:space="0" w:color="auto"/>
        <w:right w:val="none" w:sz="0" w:space="0" w:color="auto"/>
      </w:divBdr>
    </w:div>
    <w:div w:id="1382827161">
      <w:bodyDiv w:val="1"/>
      <w:marLeft w:val="0"/>
      <w:marRight w:val="0"/>
      <w:marTop w:val="0"/>
      <w:marBottom w:val="0"/>
      <w:divBdr>
        <w:top w:val="none" w:sz="0" w:space="0" w:color="auto"/>
        <w:left w:val="none" w:sz="0" w:space="0" w:color="auto"/>
        <w:bottom w:val="none" w:sz="0" w:space="0" w:color="auto"/>
        <w:right w:val="none" w:sz="0" w:space="0" w:color="auto"/>
      </w:divBdr>
    </w:div>
    <w:div w:id="1392340721">
      <w:bodyDiv w:val="1"/>
      <w:marLeft w:val="0"/>
      <w:marRight w:val="0"/>
      <w:marTop w:val="0"/>
      <w:marBottom w:val="0"/>
      <w:divBdr>
        <w:top w:val="none" w:sz="0" w:space="0" w:color="auto"/>
        <w:left w:val="none" w:sz="0" w:space="0" w:color="auto"/>
        <w:bottom w:val="none" w:sz="0" w:space="0" w:color="auto"/>
        <w:right w:val="none" w:sz="0" w:space="0" w:color="auto"/>
      </w:divBdr>
    </w:div>
    <w:div w:id="1405026768">
      <w:bodyDiv w:val="1"/>
      <w:marLeft w:val="0"/>
      <w:marRight w:val="0"/>
      <w:marTop w:val="0"/>
      <w:marBottom w:val="0"/>
      <w:divBdr>
        <w:top w:val="none" w:sz="0" w:space="0" w:color="auto"/>
        <w:left w:val="none" w:sz="0" w:space="0" w:color="auto"/>
        <w:bottom w:val="none" w:sz="0" w:space="0" w:color="auto"/>
        <w:right w:val="none" w:sz="0" w:space="0" w:color="auto"/>
      </w:divBdr>
      <w:divsChild>
        <w:div w:id="924417679">
          <w:marLeft w:val="0"/>
          <w:marRight w:val="0"/>
          <w:marTop w:val="0"/>
          <w:marBottom w:val="0"/>
          <w:divBdr>
            <w:top w:val="none" w:sz="0" w:space="0" w:color="auto"/>
            <w:left w:val="none" w:sz="0" w:space="0" w:color="auto"/>
            <w:bottom w:val="none" w:sz="0" w:space="0" w:color="auto"/>
            <w:right w:val="none" w:sz="0" w:space="0" w:color="auto"/>
          </w:divBdr>
          <w:divsChild>
            <w:div w:id="1981687445">
              <w:marLeft w:val="0"/>
              <w:marRight w:val="0"/>
              <w:marTop w:val="0"/>
              <w:marBottom w:val="0"/>
              <w:divBdr>
                <w:top w:val="none" w:sz="0" w:space="0" w:color="auto"/>
                <w:left w:val="none" w:sz="0" w:space="0" w:color="auto"/>
                <w:bottom w:val="none" w:sz="0" w:space="0" w:color="auto"/>
                <w:right w:val="none" w:sz="0" w:space="0" w:color="auto"/>
              </w:divBdr>
              <w:divsChild>
                <w:div w:id="1302661337">
                  <w:marLeft w:val="0"/>
                  <w:marRight w:val="0"/>
                  <w:marTop w:val="0"/>
                  <w:marBottom w:val="0"/>
                  <w:divBdr>
                    <w:top w:val="none" w:sz="0" w:space="0" w:color="auto"/>
                    <w:left w:val="none" w:sz="0" w:space="0" w:color="auto"/>
                    <w:bottom w:val="none" w:sz="0" w:space="0" w:color="auto"/>
                    <w:right w:val="none" w:sz="0" w:space="0" w:color="auto"/>
                  </w:divBdr>
                  <w:divsChild>
                    <w:div w:id="1492986621">
                      <w:marLeft w:val="0"/>
                      <w:marRight w:val="0"/>
                      <w:marTop w:val="0"/>
                      <w:marBottom w:val="0"/>
                      <w:divBdr>
                        <w:top w:val="none" w:sz="0" w:space="0" w:color="auto"/>
                        <w:left w:val="none" w:sz="0" w:space="0" w:color="auto"/>
                        <w:bottom w:val="none" w:sz="0" w:space="0" w:color="auto"/>
                        <w:right w:val="none" w:sz="0" w:space="0" w:color="auto"/>
                      </w:divBdr>
                      <w:divsChild>
                        <w:div w:id="72048696">
                          <w:marLeft w:val="0"/>
                          <w:marRight w:val="0"/>
                          <w:marTop w:val="0"/>
                          <w:marBottom w:val="0"/>
                          <w:divBdr>
                            <w:top w:val="none" w:sz="0" w:space="0" w:color="auto"/>
                            <w:left w:val="none" w:sz="0" w:space="0" w:color="auto"/>
                            <w:bottom w:val="none" w:sz="0" w:space="0" w:color="auto"/>
                            <w:right w:val="none" w:sz="0" w:space="0" w:color="auto"/>
                          </w:divBdr>
                          <w:divsChild>
                            <w:div w:id="892540432">
                              <w:marLeft w:val="0"/>
                              <w:marRight w:val="0"/>
                              <w:marTop w:val="0"/>
                              <w:marBottom w:val="0"/>
                              <w:divBdr>
                                <w:top w:val="none" w:sz="0" w:space="0" w:color="auto"/>
                                <w:left w:val="none" w:sz="0" w:space="0" w:color="auto"/>
                                <w:bottom w:val="none" w:sz="0" w:space="0" w:color="auto"/>
                                <w:right w:val="none" w:sz="0" w:space="0" w:color="auto"/>
                              </w:divBdr>
                              <w:divsChild>
                                <w:div w:id="469589750">
                                  <w:marLeft w:val="0"/>
                                  <w:marRight w:val="0"/>
                                  <w:marTop w:val="0"/>
                                  <w:marBottom w:val="0"/>
                                  <w:divBdr>
                                    <w:top w:val="none" w:sz="0" w:space="0" w:color="auto"/>
                                    <w:left w:val="none" w:sz="0" w:space="0" w:color="auto"/>
                                    <w:bottom w:val="none" w:sz="0" w:space="0" w:color="auto"/>
                                    <w:right w:val="none" w:sz="0" w:space="0" w:color="auto"/>
                                  </w:divBdr>
                                  <w:divsChild>
                                    <w:div w:id="5584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569833">
      <w:bodyDiv w:val="1"/>
      <w:marLeft w:val="0"/>
      <w:marRight w:val="0"/>
      <w:marTop w:val="0"/>
      <w:marBottom w:val="0"/>
      <w:divBdr>
        <w:top w:val="none" w:sz="0" w:space="0" w:color="auto"/>
        <w:left w:val="none" w:sz="0" w:space="0" w:color="auto"/>
        <w:bottom w:val="none" w:sz="0" w:space="0" w:color="auto"/>
        <w:right w:val="none" w:sz="0" w:space="0" w:color="auto"/>
      </w:divBdr>
    </w:div>
    <w:div w:id="1457338243">
      <w:bodyDiv w:val="1"/>
      <w:marLeft w:val="0"/>
      <w:marRight w:val="0"/>
      <w:marTop w:val="0"/>
      <w:marBottom w:val="0"/>
      <w:divBdr>
        <w:top w:val="none" w:sz="0" w:space="0" w:color="auto"/>
        <w:left w:val="none" w:sz="0" w:space="0" w:color="auto"/>
        <w:bottom w:val="none" w:sz="0" w:space="0" w:color="auto"/>
        <w:right w:val="none" w:sz="0" w:space="0" w:color="auto"/>
      </w:divBdr>
    </w:div>
    <w:div w:id="1470051120">
      <w:bodyDiv w:val="1"/>
      <w:marLeft w:val="0"/>
      <w:marRight w:val="0"/>
      <w:marTop w:val="0"/>
      <w:marBottom w:val="0"/>
      <w:divBdr>
        <w:top w:val="none" w:sz="0" w:space="0" w:color="auto"/>
        <w:left w:val="none" w:sz="0" w:space="0" w:color="auto"/>
        <w:bottom w:val="none" w:sz="0" w:space="0" w:color="auto"/>
        <w:right w:val="none" w:sz="0" w:space="0" w:color="auto"/>
      </w:divBdr>
      <w:divsChild>
        <w:div w:id="1012420396">
          <w:marLeft w:val="0"/>
          <w:marRight w:val="0"/>
          <w:marTop w:val="0"/>
          <w:marBottom w:val="0"/>
          <w:divBdr>
            <w:top w:val="none" w:sz="0" w:space="0" w:color="auto"/>
            <w:left w:val="none" w:sz="0" w:space="0" w:color="auto"/>
            <w:bottom w:val="none" w:sz="0" w:space="0" w:color="auto"/>
            <w:right w:val="none" w:sz="0" w:space="0" w:color="auto"/>
          </w:divBdr>
          <w:divsChild>
            <w:div w:id="429162153">
              <w:marLeft w:val="0"/>
              <w:marRight w:val="0"/>
              <w:marTop w:val="0"/>
              <w:marBottom w:val="0"/>
              <w:divBdr>
                <w:top w:val="none" w:sz="0" w:space="0" w:color="auto"/>
                <w:left w:val="none" w:sz="0" w:space="0" w:color="auto"/>
                <w:bottom w:val="none" w:sz="0" w:space="0" w:color="auto"/>
                <w:right w:val="none" w:sz="0" w:space="0" w:color="auto"/>
              </w:divBdr>
              <w:divsChild>
                <w:div w:id="2018731369">
                  <w:marLeft w:val="0"/>
                  <w:marRight w:val="0"/>
                  <w:marTop w:val="0"/>
                  <w:marBottom w:val="0"/>
                  <w:divBdr>
                    <w:top w:val="none" w:sz="0" w:space="0" w:color="auto"/>
                    <w:left w:val="none" w:sz="0" w:space="0" w:color="auto"/>
                    <w:bottom w:val="none" w:sz="0" w:space="0" w:color="auto"/>
                    <w:right w:val="none" w:sz="0" w:space="0" w:color="auto"/>
                  </w:divBdr>
                  <w:divsChild>
                    <w:div w:id="531890389">
                      <w:marLeft w:val="0"/>
                      <w:marRight w:val="0"/>
                      <w:marTop w:val="0"/>
                      <w:marBottom w:val="0"/>
                      <w:divBdr>
                        <w:top w:val="none" w:sz="0" w:space="0" w:color="auto"/>
                        <w:left w:val="none" w:sz="0" w:space="0" w:color="auto"/>
                        <w:bottom w:val="none" w:sz="0" w:space="0" w:color="auto"/>
                        <w:right w:val="none" w:sz="0" w:space="0" w:color="auto"/>
                      </w:divBdr>
                      <w:divsChild>
                        <w:div w:id="791825704">
                          <w:marLeft w:val="0"/>
                          <w:marRight w:val="0"/>
                          <w:marTop w:val="0"/>
                          <w:marBottom w:val="0"/>
                          <w:divBdr>
                            <w:top w:val="none" w:sz="0" w:space="0" w:color="auto"/>
                            <w:left w:val="none" w:sz="0" w:space="0" w:color="auto"/>
                            <w:bottom w:val="none" w:sz="0" w:space="0" w:color="auto"/>
                            <w:right w:val="none" w:sz="0" w:space="0" w:color="auto"/>
                          </w:divBdr>
                          <w:divsChild>
                            <w:div w:id="872765841">
                              <w:marLeft w:val="0"/>
                              <w:marRight w:val="0"/>
                              <w:marTop w:val="0"/>
                              <w:marBottom w:val="0"/>
                              <w:divBdr>
                                <w:top w:val="none" w:sz="0" w:space="0" w:color="auto"/>
                                <w:left w:val="none" w:sz="0" w:space="0" w:color="auto"/>
                                <w:bottom w:val="none" w:sz="0" w:space="0" w:color="auto"/>
                                <w:right w:val="none" w:sz="0" w:space="0" w:color="auto"/>
                              </w:divBdr>
                              <w:divsChild>
                                <w:div w:id="135993574">
                                  <w:marLeft w:val="0"/>
                                  <w:marRight w:val="0"/>
                                  <w:marTop w:val="0"/>
                                  <w:marBottom w:val="0"/>
                                  <w:divBdr>
                                    <w:top w:val="none" w:sz="0" w:space="0" w:color="auto"/>
                                    <w:left w:val="none" w:sz="0" w:space="0" w:color="auto"/>
                                    <w:bottom w:val="none" w:sz="0" w:space="0" w:color="auto"/>
                                    <w:right w:val="none" w:sz="0" w:space="0" w:color="auto"/>
                                  </w:divBdr>
                                  <w:divsChild>
                                    <w:div w:id="16652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916751">
      <w:bodyDiv w:val="1"/>
      <w:marLeft w:val="0"/>
      <w:marRight w:val="0"/>
      <w:marTop w:val="0"/>
      <w:marBottom w:val="0"/>
      <w:divBdr>
        <w:top w:val="none" w:sz="0" w:space="0" w:color="auto"/>
        <w:left w:val="none" w:sz="0" w:space="0" w:color="auto"/>
        <w:bottom w:val="none" w:sz="0" w:space="0" w:color="auto"/>
        <w:right w:val="none" w:sz="0" w:space="0" w:color="auto"/>
      </w:divBdr>
      <w:divsChild>
        <w:div w:id="202210432">
          <w:marLeft w:val="0"/>
          <w:marRight w:val="0"/>
          <w:marTop w:val="0"/>
          <w:marBottom w:val="0"/>
          <w:divBdr>
            <w:top w:val="none" w:sz="0" w:space="0" w:color="auto"/>
            <w:left w:val="none" w:sz="0" w:space="0" w:color="auto"/>
            <w:bottom w:val="none" w:sz="0" w:space="0" w:color="auto"/>
            <w:right w:val="none" w:sz="0" w:space="0" w:color="auto"/>
          </w:divBdr>
          <w:divsChild>
            <w:div w:id="50691915">
              <w:marLeft w:val="0"/>
              <w:marRight w:val="0"/>
              <w:marTop w:val="0"/>
              <w:marBottom w:val="0"/>
              <w:divBdr>
                <w:top w:val="none" w:sz="0" w:space="0" w:color="auto"/>
                <w:left w:val="none" w:sz="0" w:space="0" w:color="auto"/>
                <w:bottom w:val="none" w:sz="0" w:space="0" w:color="auto"/>
                <w:right w:val="none" w:sz="0" w:space="0" w:color="auto"/>
              </w:divBdr>
              <w:divsChild>
                <w:div w:id="1068306643">
                  <w:marLeft w:val="0"/>
                  <w:marRight w:val="0"/>
                  <w:marTop w:val="0"/>
                  <w:marBottom w:val="0"/>
                  <w:divBdr>
                    <w:top w:val="none" w:sz="0" w:space="0" w:color="auto"/>
                    <w:left w:val="none" w:sz="0" w:space="0" w:color="auto"/>
                    <w:bottom w:val="none" w:sz="0" w:space="0" w:color="auto"/>
                    <w:right w:val="none" w:sz="0" w:space="0" w:color="auto"/>
                  </w:divBdr>
                  <w:divsChild>
                    <w:div w:id="312024308">
                      <w:marLeft w:val="0"/>
                      <w:marRight w:val="0"/>
                      <w:marTop w:val="0"/>
                      <w:marBottom w:val="0"/>
                      <w:divBdr>
                        <w:top w:val="none" w:sz="0" w:space="0" w:color="auto"/>
                        <w:left w:val="none" w:sz="0" w:space="0" w:color="auto"/>
                        <w:bottom w:val="none" w:sz="0" w:space="0" w:color="auto"/>
                        <w:right w:val="none" w:sz="0" w:space="0" w:color="auto"/>
                      </w:divBdr>
                      <w:divsChild>
                        <w:div w:id="2048992502">
                          <w:marLeft w:val="0"/>
                          <w:marRight w:val="0"/>
                          <w:marTop w:val="0"/>
                          <w:marBottom w:val="0"/>
                          <w:divBdr>
                            <w:top w:val="none" w:sz="0" w:space="0" w:color="auto"/>
                            <w:left w:val="none" w:sz="0" w:space="0" w:color="auto"/>
                            <w:bottom w:val="none" w:sz="0" w:space="0" w:color="auto"/>
                            <w:right w:val="none" w:sz="0" w:space="0" w:color="auto"/>
                          </w:divBdr>
                          <w:divsChild>
                            <w:div w:id="1157572414">
                              <w:marLeft w:val="0"/>
                              <w:marRight w:val="0"/>
                              <w:marTop w:val="0"/>
                              <w:marBottom w:val="0"/>
                              <w:divBdr>
                                <w:top w:val="none" w:sz="0" w:space="0" w:color="auto"/>
                                <w:left w:val="none" w:sz="0" w:space="0" w:color="auto"/>
                                <w:bottom w:val="none" w:sz="0" w:space="0" w:color="auto"/>
                                <w:right w:val="none" w:sz="0" w:space="0" w:color="auto"/>
                              </w:divBdr>
                              <w:divsChild>
                                <w:div w:id="712193713">
                                  <w:marLeft w:val="0"/>
                                  <w:marRight w:val="0"/>
                                  <w:marTop w:val="0"/>
                                  <w:marBottom w:val="0"/>
                                  <w:divBdr>
                                    <w:top w:val="none" w:sz="0" w:space="0" w:color="auto"/>
                                    <w:left w:val="none" w:sz="0" w:space="0" w:color="auto"/>
                                    <w:bottom w:val="none" w:sz="0" w:space="0" w:color="auto"/>
                                    <w:right w:val="none" w:sz="0" w:space="0" w:color="auto"/>
                                  </w:divBdr>
                                  <w:divsChild>
                                    <w:div w:id="16075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058728">
      <w:bodyDiv w:val="1"/>
      <w:marLeft w:val="0"/>
      <w:marRight w:val="0"/>
      <w:marTop w:val="0"/>
      <w:marBottom w:val="0"/>
      <w:divBdr>
        <w:top w:val="none" w:sz="0" w:space="0" w:color="auto"/>
        <w:left w:val="none" w:sz="0" w:space="0" w:color="auto"/>
        <w:bottom w:val="none" w:sz="0" w:space="0" w:color="auto"/>
        <w:right w:val="none" w:sz="0" w:space="0" w:color="auto"/>
      </w:divBdr>
      <w:divsChild>
        <w:div w:id="2078740530">
          <w:marLeft w:val="0"/>
          <w:marRight w:val="0"/>
          <w:marTop w:val="0"/>
          <w:marBottom w:val="0"/>
          <w:divBdr>
            <w:top w:val="none" w:sz="0" w:space="0" w:color="auto"/>
            <w:left w:val="none" w:sz="0" w:space="0" w:color="auto"/>
            <w:bottom w:val="none" w:sz="0" w:space="0" w:color="auto"/>
            <w:right w:val="none" w:sz="0" w:space="0" w:color="auto"/>
          </w:divBdr>
          <w:divsChild>
            <w:div w:id="1704791171">
              <w:marLeft w:val="0"/>
              <w:marRight w:val="0"/>
              <w:marTop w:val="0"/>
              <w:marBottom w:val="0"/>
              <w:divBdr>
                <w:top w:val="none" w:sz="0" w:space="0" w:color="auto"/>
                <w:left w:val="none" w:sz="0" w:space="0" w:color="auto"/>
                <w:bottom w:val="none" w:sz="0" w:space="0" w:color="auto"/>
                <w:right w:val="none" w:sz="0" w:space="0" w:color="auto"/>
              </w:divBdr>
              <w:divsChild>
                <w:div w:id="1590194483">
                  <w:marLeft w:val="0"/>
                  <w:marRight w:val="0"/>
                  <w:marTop w:val="0"/>
                  <w:marBottom w:val="0"/>
                  <w:divBdr>
                    <w:top w:val="none" w:sz="0" w:space="0" w:color="auto"/>
                    <w:left w:val="none" w:sz="0" w:space="0" w:color="auto"/>
                    <w:bottom w:val="none" w:sz="0" w:space="0" w:color="auto"/>
                    <w:right w:val="none" w:sz="0" w:space="0" w:color="auto"/>
                  </w:divBdr>
                  <w:divsChild>
                    <w:div w:id="1653632630">
                      <w:marLeft w:val="0"/>
                      <w:marRight w:val="0"/>
                      <w:marTop w:val="0"/>
                      <w:marBottom w:val="0"/>
                      <w:divBdr>
                        <w:top w:val="none" w:sz="0" w:space="0" w:color="auto"/>
                        <w:left w:val="none" w:sz="0" w:space="0" w:color="auto"/>
                        <w:bottom w:val="none" w:sz="0" w:space="0" w:color="auto"/>
                        <w:right w:val="none" w:sz="0" w:space="0" w:color="auto"/>
                      </w:divBdr>
                      <w:divsChild>
                        <w:div w:id="139426984">
                          <w:marLeft w:val="0"/>
                          <w:marRight w:val="0"/>
                          <w:marTop w:val="0"/>
                          <w:marBottom w:val="0"/>
                          <w:divBdr>
                            <w:top w:val="none" w:sz="0" w:space="0" w:color="auto"/>
                            <w:left w:val="none" w:sz="0" w:space="0" w:color="auto"/>
                            <w:bottom w:val="none" w:sz="0" w:space="0" w:color="auto"/>
                            <w:right w:val="none" w:sz="0" w:space="0" w:color="auto"/>
                          </w:divBdr>
                          <w:divsChild>
                            <w:div w:id="2068413312">
                              <w:marLeft w:val="0"/>
                              <w:marRight w:val="0"/>
                              <w:marTop w:val="0"/>
                              <w:marBottom w:val="0"/>
                              <w:divBdr>
                                <w:top w:val="none" w:sz="0" w:space="0" w:color="auto"/>
                                <w:left w:val="none" w:sz="0" w:space="0" w:color="auto"/>
                                <w:bottom w:val="none" w:sz="0" w:space="0" w:color="auto"/>
                                <w:right w:val="none" w:sz="0" w:space="0" w:color="auto"/>
                              </w:divBdr>
                              <w:divsChild>
                                <w:div w:id="1023362850">
                                  <w:marLeft w:val="0"/>
                                  <w:marRight w:val="0"/>
                                  <w:marTop w:val="0"/>
                                  <w:marBottom w:val="0"/>
                                  <w:divBdr>
                                    <w:top w:val="none" w:sz="0" w:space="0" w:color="auto"/>
                                    <w:left w:val="none" w:sz="0" w:space="0" w:color="auto"/>
                                    <w:bottom w:val="none" w:sz="0" w:space="0" w:color="auto"/>
                                    <w:right w:val="none" w:sz="0" w:space="0" w:color="auto"/>
                                  </w:divBdr>
                                  <w:divsChild>
                                    <w:div w:id="14954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680137">
      <w:bodyDiv w:val="1"/>
      <w:marLeft w:val="0"/>
      <w:marRight w:val="0"/>
      <w:marTop w:val="0"/>
      <w:marBottom w:val="0"/>
      <w:divBdr>
        <w:top w:val="none" w:sz="0" w:space="0" w:color="auto"/>
        <w:left w:val="none" w:sz="0" w:space="0" w:color="auto"/>
        <w:bottom w:val="none" w:sz="0" w:space="0" w:color="auto"/>
        <w:right w:val="none" w:sz="0" w:space="0" w:color="auto"/>
      </w:divBdr>
    </w:div>
    <w:div w:id="1585257399">
      <w:bodyDiv w:val="1"/>
      <w:marLeft w:val="0"/>
      <w:marRight w:val="0"/>
      <w:marTop w:val="0"/>
      <w:marBottom w:val="0"/>
      <w:divBdr>
        <w:top w:val="none" w:sz="0" w:space="0" w:color="auto"/>
        <w:left w:val="none" w:sz="0" w:space="0" w:color="auto"/>
        <w:bottom w:val="none" w:sz="0" w:space="0" w:color="auto"/>
        <w:right w:val="none" w:sz="0" w:space="0" w:color="auto"/>
      </w:divBdr>
    </w:div>
    <w:div w:id="1635939300">
      <w:bodyDiv w:val="1"/>
      <w:marLeft w:val="0"/>
      <w:marRight w:val="0"/>
      <w:marTop w:val="0"/>
      <w:marBottom w:val="0"/>
      <w:divBdr>
        <w:top w:val="none" w:sz="0" w:space="0" w:color="auto"/>
        <w:left w:val="none" w:sz="0" w:space="0" w:color="auto"/>
        <w:bottom w:val="none" w:sz="0" w:space="0" w:color="auto"/>
        <w:right w:val="none" w:sz="0" w:space="0" w:color="auto"/>
      </w:divBdr>
      <w:divsChild>
        <w:div w:id="1212351523">
          <w:marLeft w:val="0"/>
          <w:marRight w:val="0"/>
          <w:marTop w:val="0"/>
          <w:marBottom w:val="0"/>
          <w:divBdr>
            <w:top w:val="none" w:sz="0" w:space="0" w:color="auto"/>
            <w:left w:val="none" w:sz="0" w:space="0" w:color="auto"/>
            <w:bottom w:val="none" w:sz="0" w:space="0" w:color="auto"/>
            <w:right w:val="none" w:sz="0" w:space="0" w:color="auto"/>
          </w:divBdr>
          <w:divsChild>
            <w:div w:id="1458523417">
              <w:marLeft w:val="0"/>
              <w:marRight w:val="0"/>
              <w:marTop w:val="0"/>
              <w:marBottom w:val="0"/>
              <w:divBdr>
                <w:top w:val="none" w:sz="0" w:space="0" w:color="auto"/>
                <w:left w:val="none" w:sz="0" w:space="0" w:color="auto"/>
                <w:bottom w:val="none" w:sz="0" w:space="0" w:color="auto"/>
                <w:right w:val="none" w:sz="0" w:space="0" w:color="auto"/>
              </w:divBdr>
              <w:divsChild>
                <w:div w:id="2117676214">
                  <w:marLeft w:val="0"/>
                  <w:marRight w:val="0"/>
                  <w:marTop w:val="0"/>
                  <w:marBottom w:val="0"/>
                  <w:divBdr>
                    <w:top w:val="none" w:sz="0" w:space="0" w:color="auto"/>
                    <w:left w:val="none" w:sz="0" w:space="0" w:color="auto"/>
                    <w:bottom w:val="none" w:sz="0" w:space="0" w:color="auto"/>
                    <w:right w:val="none" w:sz="0" w:space="0" w:color="auto"/>
                  </w:divBdr>
                  <w:divsChild>
                    <w:div w:id="54091813">
                      <w:marLeft w:val="0"/>
                      <w:marRight w:val="0"/>
                      <w:marTop w:val="0"/>
                      <w:marBottom w:val="0"/>
                      <w:divBdr>
                        <w:top w:val="none" w:sz="0" w:space="0" w:color="auto"/>
                        <w:left w:val="none" w:sz="0" w:space="0" w:color="auto"/>
                        <w:bottom w:val="none" w:sz="0" w:space="0" w:color="auto"/>
                        <w:right w:val="none" w:sz="0" w:space="0" w:color="auto"/>
                      </w:divBdr>
                      <w:divsChild>
                        <w:div w:id="304504839">
                          <w:marLeft w:val="0"/>
                          <w:marRight w:val="0"/>
                          <w:marTop w:val="0"/>
                          <w:marBottom w:val="0"/>
                          <w:divBdr>
                            <w:top w:val="none" w:sz="0" w:space="0" w:color="auto"/>
                            <w:left w:val="none" w:sz="0" w:space="0" w:color="auto"/>
                            <w:bottom w:val="none" w:sz="0" w:space="0" w:color="auto"/>
                            <w:right w:val="none" w:sz="0" w:space="0" w:color="auto"/>
                          </w:divBdr>
                          <w:divsChild>
                            <w:div w:id="664868576">
                              <w:marLeft w:val="0"/>
                              <w:marRight w:val="0"/>
                              <w:marTop w:val="0"/>
                              <w:marBottom w:val="0"/>
                              <w:divBdr>
                                <w:top w:val="none" w:sz="0" w:space="0" w:color="auto"/>
                                <w:left w:val="none" w:sz="0" w:space="0" w:color="auto"/>
                                <w:bottom w:val="none" w:sz="0" w:space="0" w:color="auto"/>
                                <w:right w:val="none" w:sz="0" w:space="0" w:color="auto"/>
                              </w:divBdr>
                              <w:divsChild>
                                <w:div w:id="1479572416">
                                  <w:marLeft w:val="0"/>
                                  <w:marRight w:val="0"/>
                                  <w:marTop w:val="0"/>
                                  <w:marBottom w:val="0"/>
                                  <w:divBdr>
                                    <w:top w:val="none" w:sz="0" w:space="0" w:color="auto"/>
                                    <w:left w:val="none" w:sz="0" w:space="0" w:color="auto"/>
                                    <w:bottom w:val="none" w:sz="0" w:space="0" w:color="auto"/>
                                    <w:right w:val="none" w:sz="0" w:space="0" w:color="auto"/>
                                  </w:divBdr>
                                  <w:divsChild>
                                    <w:div w:id="1308702059">
                                      <w:marLeft w:val="0"/>
                                      <w:marRight w:val="0"/>
                                      <w:marTop w:val="0"/>
                                      <w:marBottom w:val="0"/>
                                      <w:divBdr>
                                        <w:top w:val="none" w:sz="0" w:space="0" w:color="auto"/>
                                        <w:left w:val="none" w:sz="0" w:space="0" w:color="auto"/>
                                        <w:bottom w:val="none" w:sz="0" w:space="0" w:color="auto"/>
                                        <w:right w:val="none" w:sz="0" w:space="0" w:color="auto"/>
                                      </w:divBdr>
                                      <w:divsChild>
                                        <w:div w:id="142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575415">
          <w:marLeft w:val="0"/>
          <w:marRight w:val="0"/>
          <w:marTop w:val="0"/>
          <w:marBottom w:val="0"/>
          <w:divBdr>
            <w:top w:val="none" w:sz="0" w:space="0" w:color="auto"/>
            <w:left w:val="none" w:sz="0" w:space="0" w:color="auto"/>
            <w:bottom w:val="none" w:sz="0" w:space="0" w:color="auto"/>
            <w:right w:val="none" w:sz="0" w:space="0" w:color="auto"/>
          </w:divBdr>
          <w:divsChild>
            <w:div w:id="924610484">
              <w:marLeft w:val="0"/>
              <w:marRight w:val="0"/>
              <w:marTop w:val="0"/>
              <w:marBottom w:val="0"/>
              <w:divBdr>
                <w:top w:val="none" w:sz="0" w:space="0" w:color="auto"/>
                <w:left w:val="none" w:sz="0" w:space="0" w:color="auto"/>
                <w:bottom w:val="none" w:sz="0" w:space="0" w:color="auto"/>
                <w:right w:val="none" w:sz="0" w:space="0" w:color="auto"/>
              </w:divBdr>
              <w:divsChild>
                <w:div w:id="331569283">
                  <w:marLeft w:val="0"/>
                  <w:marRight w:val="0"/>
                  <w:marTop w:val="0"/>
                  <w:marBottom w:val="0"/>
                  <w:divBdr>
                    <w:top w:val="none" w:sz="0" w:space="0" w:color="auto"/>
                    <w:left w:val="none" w:sz="0" w:space="0" w:color="auto"/>
                    <w:bottom w:val="none" w:sz="0" w:space="0" w:color="auto"/>
                    <w:right w:val="none" w:sz="0" w:space="0" w:color="auto"/>
                  </w:divBdr>
                  <w:divsChild>
                    <w:div w:id="823661813">
                      <w:marLeft w:val="0"/>
                      <w:marRight w:val="0"/>
                      <w:marTop w:val="0"/>
                      <w:marBottom w:val="0"/>
                      <w:divBdr>
                        <w:top w:val="none" w:sz="0" w:space="0" w:color="auto"/>
                        <w:left w:val="none" w:sz="0" w:space="0" w:color="auto"/>
                        <w:bottom w:val="none" w:sz="0" w:space="0" w:color="auto"/>
                        <w:right w:val="none" w:sz="0" w:space="0" w:color="auto"/>
                      </w:divBdr>
                      <w:divsChild>
                        <w:div w:id="1736539166">
                          <w:marLeft w:val="0"/>
                          <w:marRight w:val="0"/>
                          <w:marTop w:val="0"/>
                          <w:marBottom w:val="0"/>
                          <w:divBdr>
                            <w:top w:val="none" w:sz="0" w:space="0" w:color="auto"/>
                            <w:left w:val="none" w:sz="0" w:space="0" w:color="auto"/>
                            <w:bottom w:val="none" w:sz="0" w:space="0" w:color="auto"/>
                            <w:right w:val="none" w:sz="0" w:space="0" w:color="auto"/>
                          </w:divBdr>
                          <w:divsChild>
                            <w:div w:id="462967446">
                              <w:marLeft w:val="0"/>
                              <w:marRight w:val="0"/>
                              <w:marTop w:val="0"/>
                              <w:marBottom w:val="0"/>
                              <w:divBdr>
                                <w:top w:val="none" w:sz="0" w:space="0" w:color="auto"/>
                                <w:left w:val="none" w:sz="0" w:space="0" w:color="auto"/>
                                <w:bottom w:val="none" w:sz="0" w:space="0" w:color="auto"/>
                                <w:right w:val="none" w:sz="0" w:space="0" w:color="auto"/>
                              </w:divBdr>
                              <w:divsChild>
                                <w:div w:id="1388530671">
                                  <w:marLeft w:val="0"/>
                                  <w:marRight w:val="0"/>
                                  <w:marTop w:val="0"/>
                                  <w:marBottom w:val="0"/>
                                  <w:divBdr>
                                    <w:top w:val="none" w:sz="0" w:space="0" w:color="auto"/>
                                    <w:left w:val="none" w:sz="0" w:space="0" w:color="auto"/>
                                    <w:bottom w:val="none" w:sz="0" w:space="0" w:color="auto"/>
                                    <w:right w:val="none" w:sz="0" w:space="0" w:color="auto"/>
                                  </w:divBdr>
                                  <w:divsChild>
                                    <w:div w:id="8829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218329">
      <w:bodyDiv w:val="1"/>
      <w:marLeft w:val="0"/>
      <w:marRight w:val="0"/>
      <w:marTop w:val="0"/>
      <w:marBottom w:val="0"/>
      <w:divBdr>
        <w:top w:val="none" w:sz="0" w:space="0" w:color="auto"/>
        <w:left w:val="none" w:sz="0" w:space="0" w:color="auto"/>
        <w:bottom w:val="none" w:sz="0" w:space="0" w:color="auto"/>
        <w:right w:val="none" w:sz="0" w:space="0" w:color="auto"/>
      </w:divBdr>
    </w:div>
    <w:div w:id="1646155281">
      <w:bodyDiv w:val="1"/>
      <w:marLeft w:val="0"/>
      <w:marRight w:val="0"/>
      <w:marTop w:val="0"/>
      <w:marBottom w:val="0"/>
      <w:divBdr>
        <w:top w:val="none" w:sz="0" w:space="0" w:color="auto"/>
        <w:left w:val="none" w:sz="0" w:space="0" w:color="auto"/>
        <w:bottom w:val="none" w:sz="0" w:space="0" w:color="auto"/>
        <w:right w:val="none" w:sz="0" w:space="0" w:color="auto"/>
      </w:divBdr>
    </w:div>
    <w:div w:id="1651131308">
      <w:bodyDiv w:val="1"/>
      <w:marLeft w:val="0"/>
      <w:marRight w:val="0"/>
      <w:marTop w:val="0"/>
      <w:marBottom w:val="0"/>
      <w:divBdr>
        <w:top w:val="none" w:sz="0" w:space="0" w:color="auto"/>
        <w:left w:val="none" w:sz="0" w:space="0" w:color="auto"/>
        <w:bottom w:val="none" w:sz="0" w:space="0" w:color="auto"/>
        <w:right w:val="none" w:sz="0" w:space="0" w:color="auto"/>
      </w:divBdr>
    </w:div>
    <w:div w:id="1676612115">
      <w:bodyDiv w:val="1"/>
      <w:marLeft w:val="0"/>
      <w:marRight w:val="0"/>
      <w:marTop w:val="0"/>
      <w:marBottom w:val="0"/>
      <w:divBdr>
        <w:top w:val="none" w:sz="0" w:space="0" w:color="auto"/>
        <w:left w:val="none" w:sz="0" w:space="0" w:color="auto"/>
        <w:bottom w:val="none" w:sz="0" w:space="0" w:color="auto"/>
        <w:right w:val="none" w:sz="0" w:space="0" w:color="auto"/>
      </w:divBdr>
    </w:div>
    <w:div w:id="1716202297">
      <w:bodyDiv w:val="1"/>
      <w:marLeft w:val="0"/>
      <w:marRight w:val="0"/>
      <w:marTop w:val="0"/>
      <w:marBottom w:val="0"/>
      <w:divBdr>
        <w:top w:val="none" w:sz="0" w:space="0" w:color="auto"/>
        <w:left w:val="none" w:sz="0" w:space="0" w:color="auto"/>
        <w:bottom w:val="none" w:sz="0" w:space="0" w:color="auto"/>
        <w:right w:val="none" w:sz="0" w:space="0" w:color="auto"/>
      </w:divBdr>
    </w:div>
    <w:div w:id="1723214881">
      <w:bodyDiv w:val="1"/>
      <w:marLeft w:val="0"/>
      <w:marRight w:val="0"/>
      <w:marTop w:val="0"/>
      <w:marBottom w:val="0"/>
      <w:divBdr>
        <w:top w:val="none" w:sz="0" w:space="0" w:color="auto"/>
        <w:left w:val="none" w:sz="0" w:space="0" w:color="auto"/>
        <w:bottom w:val="none" w:sz="0" w:space="0" w:color="auto"/>
        <w:right w:val="none" w:sz="0" w:space="0" w:color="auto"/>
      </w:divBdr>
    </w:div>
    <w:div w:id="1763917115">
      <w:bodyDiv w:val="1"/>
      <w:marLeft w:val="0"/>
      <w:marRight w:val="0"/>
      <w:marTop w:val="0"/>
      <w:marBottom w:val="0"/>
      <w:divBdr>
        <w:top w:val="none" w:sz="0" w:space="0" w:color="auto"/>
        <w:left w:val="none" w:sz="0" w:space="0" w:color="auto"/>
        <w:bottom w:val="none" w:sz="0" w:space="0" w:color="auto"/>
        <w:right w:val="none" w:sz="0" w:space="0" w:color="auto"/>
      </w:divBdr>
    </w:div>
    <w:div w:id="1764959177">
      <w:bodyDiv w:val="1"/>
      <w:marLeft w:val="0"/>
      <w:marRight w:val="0"/>
      <w:marTop w:val="0"/>
      <w:marBottom w:val="0"/>
      <w:divBdr>
        <w:top w:val="none" w:sz="0" w:space="0" w:color="auto"/>
        <w:left w:val="none" w:sz="0" w:space="0" w:color="auto"/>
        <w:bottom w:val="none" w:sz="0" w:space="0" w:color="auto"/>
        <w:right w:val="none" w:sz="0" w:space="0" w:color="auto"/>
      </w:divBdr>
    </w:div>
    <w:div w:id="1799687161">
      <w:bodyDiv w:val="1"/>
      <w:marLeft w:val="0"/>
      <w:marRight w:val="0"/>
      <w:marTop w:val="0"/>
      <w:marBottom w:val="0"/>
      <w:divBdr>
        <w:top w:val="none" w:sz="0" w:space="0" w:color="auto"/>
        <w:left w:val="none" w:sz="0" w:space="0" w:color="auto"/>
        <w:bottom w:val="none" w:sz="0" w:space="0" w:color="auto"/>
        <w:right w:val="none" w:sz="0" w:space="0" w:color="auto"/>
      </w:divBdr>
    </w:div>
    <w:div w:id="1799912575">
      <w:bodyDiv w:val="1"/>
      <w:marLeft w:val="0"/>
      <w:marRight w:val="0"/>
      <w:marTop w:val="0"/>
      <w:marBottom w:val="0"/>
      <w:divBdr>
        <w:top w:val="none" w:sz="0" w:space="0" w:color="auto"/>
        <w:left w:val="none" w:sz="0" w:space="0" w:color="auto"/>
        <w:bottom w:val="none" w:sz="0" w:space="0" w:color="auto"/>
        <w:right w:val="none" w:sz="0" w:space="0" w:color="auto"/>
      </w:divBdr>
      <w:divsChild>
        <w:div w:id="994379883">
          <w:marLeft w:val="0"/>
          <w:marRight w:val="0"/>
          <w:marTop w:val="0"/>
          <w:marBottom w:val="0"/>
          <w:divBdr>
            <w:top w:val="none" w:sz="0" w:space="0" w:color="auto"/>
            <w:left w:val="none" w:sz="0" w:space="0" w:color="auto"/>
            <w:bottom w:val="none" w:sz="0" w:space="0" w:color="auto"/>
            <w:right w:val="none" w:sz="0" w:space="0" w:color="auto"/>
          </w:divBdr>
          <w:divsChild>
            <w:div w:id="2015375088">
              <w:marLeft w:val="0"/>
              <w:marRight w:val="0"/>
              <w:marTop w:val="0"/>
              <w:marBottom w:val="0"/>
              <w:divBdr>
                <w:top w:val="none" w:sz="0" w:space="0" w:color="auto"/>
                <w:left w:val="none" w:sz="0" w:space="0" w:color="auto"/>
                <w:bottom w:val="none" w:sz="0" w:space="0" w:color="auto"/>
                <w:right w:val="none" w:sz="0" w:space="0" w:color="auto"/>
              </w:divBdr>
              <w:divsChild>
                <w:div w:id="473790782">
                  <w:marLeft w:val="0"/>
                  <w:marRight w:val="0"/>
                  <w:marTop w:val="0"/>
                  <w:marBottom w:val="0"/>
                  <w:divBdr>
                    <w:top w:val="none" w:sz="0" w:space="0" w:color="auto"/>
                    <w:left w:val="none" w:sz="0" w:space="0" w:color="auto"/>
                    <w:bottom w:val="none" w:sz="0" w:space="0" w:color="auto"/>
                    <w:right w:val="none" w:sz="0" w:space="0" w:color="auto"/>
                  </w:divBdr>
                  <w:divsChild>
                    <w:div w:id="1855420248">
                      <w:marLeft w:val="0"/>
                      <w:marRight w:val="0"/>
                      <w:marTop w:val="0"/>
                      <w:marBottom w:val="0"/>
                      <w:divBdr>
                        <w:top w:val="none" w:sz="0" w:space="0" w:color="auto"/>
                        <w:left w:val="none" w:sz="0" w:space="0" w:color="auto"/>
                        <w:bottom w:val="none" w:sz="0" w:space="0" w:color="auto"/>
                        <w:right w:val="none" w:sz="0" w:space="0" w:color="auto"/>
                      </w:divBdr>
                      <w:divsChild>
                        <w:div w:id="622657826">
                          <w:marLeft w:val="0"/>
                          <w:marRight w:val="0"/>
                          <w:marTop w:val="0"/>
                          <w:marBottom w:val="0"/>
                          <w:divBdr>
                            <w:top w:val="none" w:sz="0" w:space="0" w:color="auto"/>
                            <w:left w:val="none" w:sz="0" w:space="0" w:color="auto"/>
                            <w:bottom w:val="none" w:sz="0" w:space="0" w:color="auto"/>
                            <w:right w:val="none" w:sz="0" w:space="0" w:color="auto"/>
                          </w:divBdr>
                          <w:divsChild>
                            <w:div w:id="347021662">
                              <w:marLeft w:val="0"/>
                              <w:marRight w:val="0"/>
                              <w:marTop w:val="0"/>
                              <w:marBottom w:val="0"/>
                              <w:divBdr>
                                <w:top w:val="none" w:sz="0" w:space="0" w:color="auto"/>
                                <w:left w:val="none" w:sz="0" w:space="0" w:color="auto"/>
                                <w:bottom w:val="none" w:sz="0" w:space="0" w:color="auto"/>
                                <w:right w:val="none" w:sz="0" w:space="0" w:color="auto"/>
                              </w:divBdr>
                              <w:divsChild>
                                <w:div w:id="1954052725">
                                  <w:marLeft w:val="0"/>
                                  <w:marRight w:val="0"/>
                                  <w:marTop w:val="0"/>
                                  <w:marBottom w:val="0"/>
                                  <w:divBdr>
                                    <w:top w:val="none" w:sz="0" w:space="0" w:color="auto"/>
                                    <w:left w:val="none" w:sz="0" w:space="0" w:color="auto"/>
                                    <w:bottom w:val="none" w:sz="0" w:space="0" w:color="auto"/>
                                    <w:right w:val="none" w:sz="0" w:space="0" w:color="auto"/>
                                  </w:divBdr>
                                  <w:divsChild>
                                    <w:div w:id="13073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350200">
      <w:bodyDiv w:val="1"/>
      <w:marLeft w:val="0"/>
      <w:marRight w:val="0"/>
      <w:marTop w:val="0"/>
      <w:marBottom w:val="0"/>
      <w:divBdr>
        <w:top w:val="none" w:sz="0" w:space="0" w:color="auto"/>
        <w:left w:val="none" w:sz="0" w:space="0" w:color="auto"/>
        <w:bottom w:val="none" w:sz="0" w:space="0" w:color="auto"/>
        <w:right w:val="none" w:sz="0" w:space="0" w:color="auto"/>
      </w:divBdr>
    </w:div>
    <w:div w:id="1815175568">
      <w:bodyDiv w:val="1"/>
      <w:marLeft w:val="0"/>
      <w:marRight w:val="0"/>
      <w:marTop w:val="0"/>
      <w:marBottom w:val="0"/>
      <w:divBdr>
        <w:top w:val="none" w:sz="0" w:space="0" w:color="auto"/>
        <w:left w:val="none" w:sz="0" w:space="0" w:color="auto"/>
        <w:bottom w:val="none" w:sz="0" w:space="0" w:color="auto"/>
        <w:right w:val="none" w:sz="0" w:space="0" w:color="auto"/>
      </w:divBdr>
    </w:div>
    <w:div w:id="1823083068">
      <w:bodyDiv w:val="1"/>
      <w:marLeft w:val="0"/>
      <w:marRight w:val="0"/>
      <w:marTop w:val="0"/>
      <w:marBottom w:val="0"/>
      <w:divBdr>
        <w:top w:val="none" w:sz="0" w:space="0" w:color="auto"/>
        <w:left w:val="none" w:sz="0" w:space="0" w:color="auto"/>
        <w:bottom w:val="none" w:sz="0" w:space="0" w:color="auto"/>
        <w:right w:val="none" w:sz="0" w:space="0" w:color="auto"/>
      </w:divBdr>
    </w:div>
    <w:div w:id="1826554746">
      <w:bodyDiv w:val="1"/>
      <w:marLeft w:val="0"/>
      <w:marRight w:val="0"/>
      <w:marTop w:val="0"/>
      <w:marBottom w:val="0"/>
      <w:divBdr>
        <w:top w:val="none" w:sz="0" w:space="0" w:color="auto"/>
        <w:left w:val="none" w:sz="0" w:space="0" w:color="auto"/>
        <w:bottom w:val="none" w:sz="0" w:space="0" w:color="auto"/>
        <w:right w:val="none" w:sz="0" w:space="0" w:color="auto"/>
      </w:divBdr>
    </w:div>
    <w:div w:id="1849902575">
      <w:bodyDiv w:val="1"/>
      <w:marLeft w:val="0"/>
      <w:marRight w:val="0"/>
      <w:marTop w:val="0"/>
      <w:marBottom w:val="0"/>
      <w:divBdr>
        <w:top w:val="none" w:sz="0" w:space="0" w:color="auto"/>
        <w:left w:val="none" w:sz="0" w:space="0" w:color="auto"/>
        <w:bottom w:val="none" w:sz="0" w:space="0" w:color="auto"/>
        <w:right w:val="none" w:sz="0" w:space="0" w:color="auto"/>
      </w:divBdr>
      <w:divsChild>
        <w:div w:id="2112239656">
          <w:marLeft w:val="0"/>
          <w:marRight w:val="0"/>
          <w:marTop w:val="0"/>
          <w:marBottom w:val="0"/>
          <w:divBdr>
            <w:top w:val="none" w:sz="0" w:space="0" w:color="auto"/>
            <w:left w:val="none" w:sz="0" w:space="0" w:color="auto"/>
            <w:bottom w:val="none" w:sz="0" w:space="0" w:color="auto"/>
            <w:right w:val="none" w:sz="0" w:space="0" w:color="auto"/>
          </w:divBdr>
          <w:divsChild>
            <w:div w:id="83840432">
              <w:marLeft w:val="0"/>
              <w:marRight w:val="0"/>
              <w:marTop w:val="0"/>
              <w:marBottom w:val="0"/>
              <w:divBdr>
                <w:top w:val="none" w:sz="0" w:space="0" w:color="auto"/>
                <w:left w:val="none" w:sz="0" w:space="0" w:color="auto"/>
                <w:bottom w:val="none" w:sz="0" w:space="0" w:color="auto"/>
                <w:right w:val="none" w:sz="0" w:space="0" w:color="auto"/>
              </w:divBdr>
              <w:divsChild>
                <w:div w:id="1265114317">
                  <w:marLeft w:val="0"/>
                  <w:marRight w:val="0"/>
                  <w:marTop w:val="0"/>
                  <w:marBottom w:val="0"/>
                  <w:divBdr>
                    <w:top w:val="none" w:sz="0" w:space="0" w:color="auto"/>
                    <w:left w:val="none" w:sz="0" w:space="0" w:color="auto"/>
                    <w:bottom w:val="none" w:sz="0" w:space="0" w:color="auto"/>
                    <w:right w:val="none" w:sz="0" w:space="0" w:color="auto"/>
                  </w:divBdr>
                  <w:divsChild>
                    <w:div w:id="1432582481">
                      <w:marLeft w:val="0"/>
                      <w:marRight w:val="0"/>
                      <w:marTop w:val="0"/>
                      <w:marBottom w:val="0"/>
                      <w:divBdr>
                        <w:top w:val="none" w:sz="0" w:space="0" w:color="auto"/>
                        <w:left w:val="none" w:sz="0" w:space="0" w:color="auto"/>
                        <w:bottom w:val="none" w:sz="0" w:space="0" w:color="auto"/>
                        <w:right w:val="none" w:sz="0" w:space="0" w:color="auto"/>
                      </w:divBdr>
                      <w:divsChild>
                        <w:div w:id="1870141193">
                          <w:marLeft w:val="0"/>
                          <w:marRight w:val="0"/>
                          <w:marTop w:val="0"/>
                          <w:marBottom w:val="0"/>
                          <w:divBdr>
                            <w:top w:val="none" w:sz="0" w:space="0" w:color="auto"/>
                            <w:left w:val="none" w:sz="0" w:space="0" w:color="auto"/>
                            <w:bottom w:val="none" w:sz="0" w:space="0" w:color="auto"/>
                            <w:right w:val="none" w:sz="0" w:space="0" w:color="auto"/>
                          </w:divBdr>
                          <w:divsChild>
                            <w:div w:id="1250851942">
                              <w:marLeft w:val="0"/>
                              <w:marRight w:val="0"/>
                              <w:marTop w:val="0"/>
                              <w:marBottom w:val="0"/>
                              <w:divBdr>
                                <w:top w:val="none" w:sz="0" w:space="0" w:color="auto"/>
                                <w:left w:val="none" w:sz="0" w:space="0" w:color="auto"/>
                                <w:bottom w:val="none" w:sz="0" w:space="0" w:color="auto"/>
                                <w:right w:val="none" w:sz="0" w:space="0" w:color="auto"/>
                              </w:divBdr>
                              <w:divsChild>
                                <w:div w:id="1993631866">
                                  <w:marLeft w:val="0"/>
                                  <w:marRight w:val="0"/>
                                  <w:marTop w:val="0"/>
                                  <w:marBottom w:val="0"/>
                                  <w:divBdr>
                                    <w:top w:val="none" w:sz="0" w:space="0" w:color="auto"/>
                                    <w:left w:val="none" w:sz="0" w:space="0" w:color="auto"/>
                                    <w:bottom w:val="none" w:sz="0" w:space="0" w:color="auto"/>
                                    <w:right w:val="none" w:sz="0" w:space="0" w:color="auto"/>
                                  </w:divBdr>
                                  <w:divsChild>
                                    <w:div w:id="6102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528116">
      <w:bodyDiv w:val="1"/>
      <w:marLeft w:val="0"/>
      <w:marRight w:val="0"/>
      <w:marTop w:val="0"/>
      <w:marBottom w:val="0"/>
      <w:divBdr>
        <w:top w:val="none" w:sz="0" w:space="0" w:color="auto"/>
        <w:left w:val="none" w:sz="0" w:space="0" w:color="auto"/>
        <w:bottom w:val="none" w:sz="0" w:space="0" w:color="auto"/>
        <w:right w:val="none" w:sz="0" w:space="0" w:color="auto"/>
      </w:divBdr>
    </w:div>
    <w:div w:id="1892115463">
      <w:bodyDiv w:val="1"/>
      <w:marLeft w:val="0"/>
      <w:marRight w:val="0"/>
      <w:marTop w:val="0"/>
      <w:marBottom w:val="0"/>
      <w:divBdr>
        <w:top w:val="none" w:sz="0" w:space="0" w:color="auto"/>
        <w:left w:val="none" w:sz="0" w:space="0" w:color="auto"/>
        <w:bottom w:val="none" w:sz="0" w:space="0" w:color="auto"/>
        <w:right w:val="none" w:sz="0" w:space="0" w:color="auto"/>
      </w:divBdr>
    </w:div>
    <w:div w:id="1898394745">
      <w:bodyDiv w:val="1"/>
      <w:marLeft w:val="0"/>
      <w:marRight w:val="0"/>
      <w:marTop w:val="0"/>
      <w:marBottom w:val="0"/>
      <w:divBdr>
        <w:top w:val="none" w:sz="0" w:space="0" w:color="auto"/>
        <w:left w:val="none" w:sz="0" w:space="0" w:color="auto"/>
        <w:bottom w:val="none" w:sz="0" w:space="0" w:color="auto"/>
        <w:right w:val="none" w:sz="0" w:space="0" w:color="auto"/>
      </w:divBdr>
    </w:div>
    <w:div w:id="1909226992">
      <w:bodyDiv w:val="1"/>
      <w:marLeft w:val="0"/>
      <w:marRight w:val="0"/>
      <w:marTop w:val="0"/>
      <w:marBottom w:val="0"/>
      <w:divBdr>
        <w:top w:val="none" w:sz="0" w:space="0" w:color="auto"/>
        <w:left w:val="none" w:sz="0" w:space="0" w:color="auto"/>
        <w:bottom w:val="none" w:sz="0" w:space="0" w:color="auto"/>
        <w:right w:val="none" w:sz="0" w:space="0" w:color="auto"/>
      </w:divBdr>
      <w:divsChild>
        <w:div w:id="676739209">
          <w:marLeft w:val="0"/>
          <w:marRight w:val="0"/>
          <w:marTop w:val="0"/>
          <w:marBottom w:val="0"/>
          <w:divBdr>
            <w:top w:val="none" w:sz="0" w:space="0" w:color="auto"/>
            <w:left w:val="none" w:sz="0" w:space="0" w:color="auto"/>
            <w:bottom w:val="none" w:sz="0" w:space="0" w:color="auto"/>
            <w:right w:val="none" w:sz="0" w:space="0" w:color="auto"/>
          </w:divBdr>
          <w:divsChild>
            <w:div w:id="834104035">
              <w:marLeft w:val="0"/>
              <w:marRight w:val="0"/>
              <w:marTop w:val="0"/>
              <w:marBottom w:val="0"/>
              <w:divBdr>
                <w:top w:val="none" w:sz="0" w:space="0" w:color="auto"/>
                <w:left w:val="none" w:sz="0" w:space="0" w:color="auto"/>
                <w:bottom w:val="none" w:sz="0" w:space="0" w:color="auto"/>
                <w:right w:val="none" w:sz="0" w:space="0" w:color="auto"/>
              </w:divBdr>
              <w:divsChild>
                <w:div w:id="620455934">
                  <w:marLeft w:val="0"/>
                  <w:marRight w:val="0"/>
                  <w:marTop w:val="0"/>
                  <w:marBottom w:val="0"/>
                  <w:divBdr>
                    <w:top w:val="none" w:sz="0" w:space="0" w:color="auto"/>
                    <w:left w:val="none" w:sz="0" w:space="0" w:color="auto"/>
                    <w:bottom w:val="none" w:sz="0" w:space="0" w:color="auto"/>
                    <w:right w:val="none" w:sz="0" w:space="0" w:color="auto"/>
                  </w:divBdr>
                  <w:divsChild>
                    <w:div w:id="1986738471">
                      <w:marLeft w:val="0"/>
                      <w:marRight w:val="0"/>
                      <w:marTop w:val="0"/>
                      <w:marBottom w:val="0"/>
                      <w:divBdr>
                        <w:top w:val="none" w:sz="0" w:space="0" w:color="auto"/>
                        <w:left w:val="none" w:sz="0" w:space="0" w:color="auto"/>
                        <w:bottom w:val="none" w:sz="0" w:space="0" w:color="auto"/>
                        <w:right w:val="none" w:sz="0" w:space="0" w:color="auto"/>
                      </w:divBdr>
                      <w:divsChild>
                        <w:div w:id="424807278">
                          <w:marLeft w:val="0"/>
                          <w:marRight w:val="0"/>
                          <w:marTop w:val="0"/>
                          <w:marBottom w:val="0"/>
                          <w:divBdr>
                            <w:top w:val="none" w:sz="0" w:space="0" w:color="auto"/>
                            <w:left w:val="none" w:sz="0" w:space="0" w:color="auto"/>
                            <w:bottom w:val="none" w:sz="0" w:space="0" w:color="auto"/>
                            <w:right w:val="none" w:sz="0" w:space="0" w:color="auto"/>
                          </w:divBdr>
                          <w:divsChild>
                            <w:div w:id="8064015">
                              <w:marLeft w:val="0"/>
                              <w:marRight w:val="0"/>
                              <w:marTop w:val="0"/>
                              <w:marBottom w:val="0"/>
                              <w:divBdr>
                                <w:top w:val="none" w:sz="0" w:space="0" w:color="auto"/>
                                <w:left w:val="none" w:sz="0" w:space="0" w:color="auto"/>
                                <w:bottom w:val="none" w:sz="0" w:space="0" w:color="auto"/>
                                <w:right w:val="none" w:sz="0" w:space="0" w:color="auto"/>
                              </w:divBdr>
                              <w:divsChild>
                                <w:div w:id="799500425">
                                  <w:marLeft w:val="0"/>
                                  <w:marRight w:val="0"/>
                                  <w:marTop w:val="0"/>
                                  <w:marBottom w:val="0"/>
                                  <w:divBdr>
                                    <w:top w:val="none" w:sz="0" w:space="0" w:color="auto"/>
                                    <w:left w:val="none" w:sz="0" w:space="0" w:color="auto"/>
                                    <w:bottom w:val="none" w:sz="0" w:space="0" w:color="auto"/>
                                    <w:right w:val="none" w:sz="0" w:space="0" w:color="auto"/>
                                  </w:divBdr>
                                  <w:divsChild>
                                    <w:div w:id="856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401448">
      <w:bodyDiv w:val="1"/>
      <w:marLeft w:val="0"/>
      <w:marRight w:val="0"/>
      <w:marTop w:val="0"/>
      <w:marBottom w:val="0"/>
      <w:divBdr>
        <w:top w:val="none" w:sz="0" w:space="0" w:color="auto"/>
        <w:left w:val="none" w:sz="0" w:space="0" w:color="auto"/>
        <w:bottom w:val="none" w:sz="0" w:space="0" w:color="auto"/>
        <w:right w:val="none" w:sz="0" w:space="0" w:color="auto"/>
      </w:divBdr>
    </w:div>
    <w:div w:id="1931306821">
      <w:bodyDiv w:val="1"/>
      <w:marLeft w:val="0"/>
      <w:marRight w:val="0"/>
      <w:marTop w:val="0"/>
      <w:marBottom w:val="0"/>
      <w:divBdr>
        <w:top w:val="none" w:sz="0" w:space="0" w:color="auto"/>
        <w:left w:val="none" w:sz="0" w:space="0" w:color="auto"/>
        <w:bottom w:val="none" w:sz="0" w:space="0" w:color="auto"/>
        <w:right w:val="none" w:sz="0" w:space="0" w:color="auto"/>
      </w:divBdr>
    </w:div>
    <w:div w:id="1940604301">
      <w:bodyDiv w:val="1"/>
      <w:marLeft w:val="0"/>
      <w:marRight w:val="0"/>
      <w:marTop w:val="0"/>
      <w:marBottom w:val="0"/>
      <w:divBdr>
        <w:top w:val="none" w:sz="0" w:space="0" w:color="auto"/>
        <w:left w:val="none" w:sz="0" w:space="0" w:color="auto"/>
        <w:bottom w:val="none" w:sz="0" w:space="0" w:color="auto"/>
        <w:right w:val="none" w:sz="0" w:space="0" w:color="auto"/>
      </w:divBdr>
    </w:div>
    <w:div w:id="1944805362">
      <w:bodyDiv w:val="1"/>
      <w:marLeft w:val="0"/>
      <w:marRight w:val="0"/>
      <w:marTop w:val="0"/>
      <w:marBottom w:val="0"/>
      <w:divBdr>
        <w:top w:val="none" w:sz="0" w:space="0" w:color="auto"/>
        <w:left w:val="none" w:sz="0" w:space="0" w:color="auto"/>
        <w:bottom w:val="none" w:sz="0" w:space="0" w:color="auto"/>
        <w:right w:val="none" w:sz="0" w:space="0" w:color="auto"/>
      </w:divBdr>
    </w:div>
    <w:div w:id="1946769273">
      <w:bodyDiv w:val="1"/>
      <w:marLeft w:val="0"/>
      <w:marRight w:val="0"/>
      <w:marTop w:val="0"/>
      <w:marBottom w:val="0"/>
      <w:divBdr>
        <w:top w:val="none" w:sz="0" w:space="0" w:color="auto"/>
        <w:left w:val="none" w:sz="0" w:space="0" w:color="auto"/>
        <w:bottom w:val="none" w:sz="0" w:space="0" w:color="auto"/>
        <w:right w:val="none" w:sz="0" w:space="0" w:color="auto"/>
      </w:divBdr>
    </w:div>
    <w:div w:id="2000502138">
      <w:bodyDiv w:val="1"/>
      <w:marLeft w:val="0"/>
      <w:marRight w:val="0"/>
      <w:marTop w:val="0"/>
      <w:marBottom w:val="0"/>
      <w:divBdr>
        <w:top w:val="none" w:sz="0" w:space="0" w:color="auto"/>
        <w:left w:val="none" w:sz="0" w:space="0" w:color="auto"/>
        <w:bottom w:val="none" w:sz="0" w:space="0" w:color="auto"/>
        <w:right w:val="none" w:sz="0" w:space="0" w:color="auto"/>
      </w:divBdr>
    </w:div>
    <w:div w:id="2000574990">
      <w:bodyDiv w:val="1"/>
      <w:marLeft w:val="0"/>
      <w:marRight w:val="0"/>
      <w:marTop w:val="0"/>
      <w:marBottom w:val="0"/>
      <w:divBdr>
        <w:top w:val="none" w:sz="0" w:space="0" w:color="auto"/>
        <w:left w:val="none" w:sz="0" w:space="0" w:color="auto"/>
        <w:bottom w:val="none" w:sz="0" w:space="0" w:color="auto"/>
        <w:right w:val="none" w:sz="0" w:space="0" w:color="auto"/>
      </w:divBdr>
      <w:divsChild>
        <w:div w:id="792409632">
          <w:marLeft w:val="0"/>
          <w:marRight w:val="0"/>
          <w:marTop w:val="0"/>
          <w:marBottom w:val="0"/>
          <w:divBdr>
            <w:top w:val="none" w:sz="0" w:space="0" w:color="auto"/>
            <w:left w:val="none" w:sz="0" w:space="0" w:color="auto"/>
            <w:bottom w:val="none" w:sz="0" w:space="0" w:color="auto"/>
            <w:right w:val="none" w:sz="0" w:space="0" w:color="auto"/>
          </w:divBdr>
          <w:divsChild>
            <w:div w:id="41829846">
              <w:marLeft w:val="0"/>
              <w:marRight w:val="0"/>
              <w:marTop w:val="0"/>
              <w:marBottom w:val="0"/>
              <w:divBdr>
                <w:top w:val="none" w:sz="0" w:space="0" w:color="auto"/>
                <w:left w:val="none" w:sz="0" w:space="0" w:color="auto"/>
                <w:bottom w:val="none" w:sz="0" w:space="0" w:color="auto"/>
                <w:right w:val="none" w:sz="0" w:space="0" w:color="auto"/>
              </w:divBdr>
              <w:divsChild>
                <w:div w:id="1450586996">
                  <w:marLeft w:val="0"/>
                  <w:marRight w:val="0"/>
                  <w:marTop w:val="0"/>
                  <w:marBottom w:val="0"/>
                  <w:divBdr>
                    <w:top w:val="none" w:sz="0" w:space="0" w:color="auto"/>
                    <w:left w:val="none" w:sz="0" w:space="0" w:color="auto"/>
                    <w:bottom w:val="none" w:sz="0" w:space="0" w:color="auto"/>
                    <w:right w:val="none" w:sz="0" w:space="0" w:color="auto"/>
                  </w:divBdr>
                  <w:divsChild>
                    <w:div w:id="348651726">
                      <w:marLeft w:val="0"/>
                      <w:marRight w:val="0"/>
                      <w:marTop w:val="0"/>
                      <w:marBottom w:val="0"/>
                      <w:divBdr>
                        <w:top w:val="none" w:sz="0" w:space="0" w:color="auto"/>
                        <w:left w:val="none" w:sz="0" w:space="0" w:color="auto"/>
                        <w:bottom w:val="none" w:sz="0" w:space="0" w:color="auto"/>
                        <w:right w:val="none" w:sz="0" w:space="0" w:color="auto"/>
                      </w:divBdr>
                      <w:divsChild>
                        <w:div w:id="1397704933">
                          <w:marLeft w:val="0"/>
                          <w:marRight w:val="0"/>
                          <w:marTop w:val="0"/>
                          <w:marBottom w:val="0"/>
                          <w:divBdr>
                            <w:top w:val="none" w:sz="0" w:space="0" w:color="auto"/>
                            <w:left w:val="none" w:sz="0" w:space="0" w:color="auto"/>
                            <w:bottom w:val="none" w:sz="0" w:space="0" w:color="auto"/>
                            <w:right w:val="none" w:sz="0" w:space="0" w:color="auto"/>
                          </w:divBdr>
                          <w:divsChild>
                            <w:div w:id="1109397454">
                              <w:marLeft w:val="0"/>
                              <w:marRight w:val="0"/>
                              <w:marTop w:val="0"/>
                              <w:marBottom w:val="0"/>
                              <w:divBdr>
                                <w:top w:val="none" w:sz="0" w:space="0" w:color="auto"/>
                                <w:left w:val="none" w:sz="0" w:space="0" w:color="auto"/>
                                <w:bottom w:val="none" w:sz="0" w:space="0" w:color="auto"/>
                                <w:right w:val="none" w:sz="0" w:space="0" w:color="auto"/>
                              </w:divBdr>
                              <w:divsChild>
                                <w:div w:id="813176992">
                                  <w:marLeft w:val="0"/>
                                  <w:marRight w:val="0"/>
                                  <w:marTop w:val="0"/>
                                  <w:marBottom w:val="0"/>
                                  <w:divBdr>
                                    <w:top w:val="none" w:sz="0" w:space="0" w:color="auto"/>
                                    <w:left w:val="none" w:sz="0" w:space="0" w:color="auto"/>
                                    <w:bottom w:val="none" w:sz="0" w:space="0" w:color="auto"/>
                                    <w:right w:val="none" w:sz="0" w:space="0" w:color="auto"/>
                                  </w:divBdr>
                                  <w:divsChild>
                                    <w:div w:id="738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246484">
      <w:bodyDiv w:val="1"/>
      <w:marLeft w:val="0"/>
      <w:marRight w:val="0"/>
      <w:marTop w:val="0"/>
      <w:marBottom w:val="0"/>
      <w:divBdr>
        <w:top w:val="none" w:sz="0" w:space="0" w:color="auto"/>
        <w:left w:val="none" w:sz="0" w:space="0" w:color="auto"/>
        <w:bottom w:val="none" w:sz="0" w:space="0" w:color="auto"/>
        <w:right w:val="none" w:sz="0" w:space="0" w:color="auto"/>
      </w:divBdr>
    </w:div>
    <w:div w:id="2013022315">
      <w:bodyDiv w:val="1"/>
      <w:marLeft w:val="0"/>
      <w:marRight w:val="0"/>
      <w:marTop w:val="0"/>
      <w:marBottom w:val="0"/>
      <w:divBdr>
        <w:top w:val="none" w:sz="0" w:space="0" w:color="auto"/>
        <w:left w:val="none" w:sz="0" w:space="0" w:color="auto"/>
        <w:bottom w:val="none" w:sz="0" w:space="0" w:color="auto"/>
        <w:right w:val="none" w:sz="0" w:space="0" w:color="auto"/>
      </w:divBdr>
    </w:div>
    <w:div w:id="2016958296">
      <w:bodyDiv w:val="1"/>
      <w:marLeft w:val="0"/>
      <w:marRight w:val="0"/>
      <w:marTop w:val="0"/>
      <w:marBottom w:val="0"/>
      <w:divBdr>
        <w:top w:val="none" w:sz="0" w:space="0" w:color="auto"/>
        <w:left w:val="none" w:sz="0" w:space="0" w:color="auto"/>
        <w:bottom w:val="none" w:sz="0" w:space="0" w:color="auto"/>
        <w:right w:val="none" w:sz="0" w:space="0" w:color="auto"/>
      </w:divBdr>
    </w:div>
    <w:div w:id="2045205821">
      <w:bodyDiv w:val="1"/>
      <w:marLeft w:val="0"/>
      <w:marRight w:val="0"/>
      <w:marTop w:val="0"/>
      <w:marBottom w:val="0"/>
      <w:divBdr>
        <w:top w:val="none" w:sz="0" w:space="0" w:color="auto"/>
        <w:left w:val="none" w:sz="0" w:space="0" w:color="auto"/>
        <w:bottom w:val="none" w:sz="0" w:space="0" w:color="auto"/>
        <w:right w:val="none" w:sz="0" w:space="0" w:color="auto"/>
      </w:divBdr>
      <w:divsChild>
        <w:div w:id="362022355">
          <w:marLeft w:val="0"/>
          <w:marRight w:val="0"/>
          <w:marTop w:val="0"/>
          <w:marBottom w:val="0"/>
          <w:divBdr>
            <w:top w:val="none" w:sz="0" w:space="0" w:color="auto"/>
            <w:left w:val="none" w:sz="0" w:space="0" w:color="auto"/>
            <w:bottom w:val="none" w:sz="0" w:space="0" w:color="auto"/>
            <w:right w:val="none" w:sz="0" w:space="0" w:color="auto"/>
          </w:divBdr>
          <w:divsChild>
            <w:div w:id="1173303517">
              <w:marLeft w:val="0"/>
              <w:marRight w:val="0"/>
              <w:marTop w:val="0"/>
              <w:marBottom w:val="0"/>
              <w:divBdr>
                <w:top w:val="none" w:sz="0" w:space="0" w:color="auto"/>
                <w:left w:val="none" w:sz="0" w:space="0" w:color="auto"/>
                <w:bottom w:val="none" w:sz="0" w:space="0" w:color="auto"/>
                <w:right w:val="none" w:sz="0" w:space="0" w:color="auto"/>
              </w:divBdr>
              <w:divsChild>
                <w:div w:id="1953398558">
                  <w:marLeft w:val="0"/>
                  <w:marRight w:val="0"/>
                  <w:marTop w:val="0"/>
                  <w:marBottom w:val="0"/>
                  <w:divBdr>
                    <w:top w:val="none" w:sz="0" w:space="0" w:color="auto"/>
                    <w:left w:val="none" w:sz="0" w:space="0" w:color="auto"/>
                    <w:bottom w:val="none" w:sz="0" w:space="0" w:color="auto"/>
                    <w:right w:val="none" w:sz="0" w:space="0" w:color="auto"/>
                  </w:divBdr>
                  <w:divsChild>
                    <w:div w:id="2092308972">
                      <w:marLeft w:val="0"/>
                      <w:marRight w:val="0"/>
                      <w:marTop w:val="0"/>
                      <w:marBottom w:val="0"/>
                      <w:divBdr>
                        <w:top w:val="none" w:sz="0" w:space="0" w:color="auto"/>
                        <w:left w:val="none" w:sz="0" w:space="0" w:color="auto"/>
                        <w:bottom w:val="none" w:sz="0" w:space="0" w:color="auto"/>
                        <w:right w:val="none" w:sz="0" w:space="0" w:color="auto"/>
                      </w:divBdr>
                      <w:divsChild>
                        <w:div w:id="1018197240">
                          <w:marLeft w:val="0"/>
                          <w:marRight w:val="0"/>
                          <w:marTop w:val="0"/>
                          <w:marBottom w:val="0"/>
                          <w:divBdr>
                            <w:top w:val="none" w:sz="0" w:space="0" w:color="auto"/>
                            <w:left w:val="none" w:sz="0" w:space="0" w:color="auto"/>
                            <w:bottom w:val="none" w:sz="0" w:space="0" w:color="auto"/>
                            <w:right w:val="none" w:sz="0" w:space="0" w:color="auto"/>
                          </w:divBdr>
                          <w:divsChild>
                            <w:div w:id="2119912568">
                              <w:marLeft w:val="0"/>
                              <w:marRight w:val="0"/>
                              <w:marTop w:val="0"/>
                              <w:marBottom w:val="0"/>
                              <w:divBdr>
                                <w:top w:val="none" w:sz="0" w:space="0" w:color="auto"/>
                                <w:left w:val="none" w:sz="0" w:space="0" w:color="auto"/>
                                <w:bottom w:val="none" w:sz="0" w:space="0" w:color="auto"/>
                                <w:right w:val="none" w:sz="0" w:space="0" w:color="auto"/>
                              </w:divBdr>
                              <w:divsChild>
                                <w:div w:id="949825152">
                                  <w:marLeft w:val="0"/>
                                  <w:marRight w:val="0"/>
                                  <w:marTop w:val="0"/>
                                  <w:marBottom w:val="0"/>
                                  <w:divBdr>
                                    <w:top w:val="none" w:sz="0" w:space="0" w:color="auto"/>
                                    <w:left w:val="none" w:sz="0" w:space="0" w:color="auto"/>
                                    <w:bottom w:val="none" w:sz="0" w:space="0" w:color="auto"/>
                                    <w:right w:val="none" w:sz="0" w:space="0" w:color="auto"/>
                                  </w:divBdr>
                                  <w:divsChild>
                                    <w:div w:id="2135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338153">
      <w:bodyDiv w:val="1"/>
      <w:marLeft w:val="0"/>
      <w:marRight w:val="0"/>
      <w:marTop w:val="0"/>
      <w:marBottom w:val="0"/>
      <w:divBdr>
        <w:top w:val="none" w:sz="0" w:space="0" w:color="auto"/>
        <w:left w:val="none" w:sz="0" w:space="0" w:color="auto"/>
        <w:bottom w:val="none" w:sz="0" w:space="0" w:color="auto"/>
        <w:right w:val="none" w:sz="0" w:space="0" w:color="auto"/>
      </w:divBdr>
    </w:div>
    <w:div w:id="2068145993">
      <w:bodyDiv w:val="1"/>
      <w:marLeft w:val="0"/>
      <w:marRight w:val="0"/>
      <w:marTop w:val="0"/>
      <w:marBottom w:val="0"/>
      <w:divBdr>
        <w:top w:val="none" w:sz="0" w:space="0" w:color="auto"/>
        <w:left w:val="none" w:sz="0" w:space="0" w:color="auto"/>
        <w:bottom w:val="none" w:sz="0" w:space="0" w:color="auto"/>
        <w:right w:val="none" w:sz="0" w:space="0" w:color="auto"/>
      </w:divBdr>
    </w:div>
    <w:div w:id="2070028417">
      <w:bodyDiv w:val="1"/>
      <w:marLeft w:val="0"/>
      <w:marRight w:val="0"/>
      <w:marTop w:val="0"/>
      <w:marBottom w:val="0"/>
      <w:divBdr>
        <w:top w:val="none" w:sz="0" w:space="0" w:color="auto"/>
        <w:left w:val="none" w:sz="0" w:space="0" w:color="auto"/>
        <w:bottom w:val="none" w:sz="0" w:space="0" w:color="auto"/>
        <w:right w:val="none" w:sz="0" w:space="0" w:color="auto"/>
      </w:divBdr>
    </w:div>
    <w:div w:id="2112620554">
      <w:bodyDiv w:val="1"/>
      <w:marLeft w:val="0"/>
      <w:marRight w:val="0"/>
      <w:marTop w:val="0"/>
      <w:marBottom w:val="0"/>
      <w:divBdr>
        <w:top w:val="none" w:sz="0" w:space="0" w:color="auto"/>
        <w:left w:val="none" w:sz="0" w:space="0" w:color="auto"/>
        <w:bottom w:val="none" w:sz="0" w:space="0" w:color="auto"/>
        <w:right w:val="none" w:sz="0" w:space="0" w:color="auto"/>
      </w:divBdr>
      <w:divsChild>
        <w:div w:id="589856273">
          <w:marLeft w:val="0"/>
          <w:marRight w:val="0"/>
          <w:marTop w:val="0"/>
          <w:marBottom w:val="0"/>
          <w:divBdr>
            <w:top w:val="none" w:sz="0" w:space="0" w:color="auto"/>
            <w:left w:val="none" w:sz="0" w:space="0" w:color="auto"/>
            <w:bottom w:val="none" w:sz="0" w:space="0" w:color="auto"/>
            <w:right w:val="none" w:sz="0" w:space="0" w:color="auto"/>
          </w:divBdr>
          <w:divsChild>
            <w:div w:id="680476440">
              <w:marLeft w:val="0"/>
              <w:marRight w:val="0"/>
              <w:marTop w:val="0"/>
              <w:marBottom w:val="0"/>
              <w:divBdr>
                <w:top w:val="none" w:sz="0" w:space="0" w:color="auto"/>
                <w:left w:val="none" w:sz="0" w:space="0" w:color="auto"/>
                <w:bottom w:val="none" w:sz="0" w:space="0" w:color="auto"/>
                <w:right w:val="none" w:sz="0" w:space="0" w:color="auto"/>
              </w:divBdr>
              <w:divsChild>
                <w:div w:id="144665061">
                  <w:marLeft w:val="0"/>
                  <w:marRight w:val="0"/>
                  <w:marTop w:val="0"/>
                  <w:marBottom w:val="0"/>
                  <w:divBdr>
                    <w:top w:val="none" w:sz="0" w:space="0" w:color="auto"/>
                    <w:left w:val="none" w:sz="0" w:space="0" w:color="auto"/>
                    <w:bottom w:val="none" w:sz="0" w:space="0" w:color="auto"/>
                    <w:right w:val="none" w:sz="0" w:space="0" w:color="auto"/>
                  </w:divBdr>
                  <w:divsChild>
                    <w:div w:id="755982276">
                      <w:marLeft w:val="0"/>
                      <w:marRight w:val="0"/>
                      <w:marTop w:val="0"/>
                      <w:marBottom w:val="0"/>
                      <w:divBdr>
                        <w:top w:val="none" w:sz="0" w:space="0" w:color="auto"/>
                        <w:left w:val="none" w:sz="0" w:space="0" w:color="auto"/>
                        <w:bottom w:val="none" w:sz="0" w:space="0" w:color="auto"/>
                        <w:right w:val="none" w:sz="0" w:space="0" w:color="auto"/>
                      </w:divBdr>
                      <w:divsChild>
                        <w:div w:id="989946428">
                          <w:marLeft w:val="0"/>
                          <w:marRight w:val="0"/>
                          <w:marTop w:val="0"/>
                          <w:marBottom w:val="0"/>
                          <w:divBdr>
                            <w:top w:val="none" w:sz="0" w:space="0" w:color="auto"/>
                            <w:left w:val="none" w:sz="0" w:space="0" w:color="auto"/>
                            <w:bottom w:val="none" w:sz="0" w:space="0" w:color="auto"/>
                            <w:right w:val="none" w:sz="0" w:space="0" w:color="auto"/>
                          </w:divBdr>
                          <w:divsChild>
                            <w:div w:id="1891840462">
                              <w:marLeft w:val="0"/>
                              <w:marRight w:val="0"/>
                              <w:marTop w:val="0"/>
                              <w:marBottom w:val="0"/>
                              <w:divBdr>
                                <w:top w:val="none" w:sz="0" w:space="0" w:color="auto"/>
                                <w:left w:val="none" w:sz="0" w:space="0" w:color="auto"/>
                                <w:bottom w:val="none" w:sz="0" w:space="0" w:color="auto"/>
                                <w:right w:val="none" w:sz="0" w:space="0" w:color="auto"/>
                              </w:divBdr>
                              <w:divsChild>
                                <w:div w:id="713847732">
                                  <w:marLeft w:val="0"/>
                                  <w:marRight w:val="0"/>
                                  <w:marTop w:val="0"/>
                                  <w:marBottom w:val="0"/>
                                  <w:divBdr>
                                    <w:top w:val="none" w:sz="0" w:space="0" w:color="auto"/>
                                    <w:left w:val="none" w:sz="0" w:space="0" w:color="auto"/>
                                    <w:bottom w:val="none" w:sz="0" w:space="0" w:color="auto"/>
                                    <w:right w:val="none" w:sz="0" w:space="0" w:color="auto"/>
                                  </w:divBdr>
                                  <w:divsChild>
                                    <w:div w:id="1132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164902">
      <w:bodyDiv w:val="1"/>
      <w:marLeft w:val="0"/>
      <w:marRight w:val="0"/>
      <w:marTop w:val="0"/>
      <w:marBottom w:val="0"/>
      <w:divBdr>
        <w:top w:val="none" w:sz="0" w:space="0" w:color="auto"/>
        <w:left w:val="none" w:sz="0" w:space="0" w:color="auto"/>
        <w:bottom w:val="none" w:sz="0" w:space="0" w:color="auto"/>
        <w:right w:val="none" w:sz="0" w:space="0" w:color="auto"/>
      </w:divBdr>
    </w:div>
    <w:div w:id="2117671174">
      <w:bodyDiv w:val="1"/>
      <w:marLeft w:val="0"/>
      <w:marRight w:val="0"/>
      <w:marTop w:val="0"/>
      <w:marBottom w:val="0"/>
      <w:divBdr>
        <w:top w:val="none" w:sz="0" w:space="0" w:color="auto"/>
        <w:left w:val="none" w:sz="0" w:space="0" w:color="auto"/>
        <w:bottom w:val="none" w:sz="0" w:space="0" w:color="auto"/>
        <w:right w:val="none" w:sz="0" w:space="0" w:color="auto"/>
      </w:divBdr>
    </w:div>
    <w:div w:id="2118063602">
      <w:bodyDiv w:val="1"/>
      <w:marLeft w:val="0"/>
      <w:marRight w:val="0"/>
      <w:marTop w:val="0"/>
      <w:marBottom w:val="0"/>
      <w:divBdr>
        <w:top w:val="none" w:sz="0" w:space="0" w:color="auto"/>
        <w:left w:val="none" w:sz="0" w:space="0" w:color="auto"/>
        <w:bottom w:val="none" w:sz="0" w:space="0" w:color="auto"/>
        <w:right w:val="none" w:sz="0" w:space="0" w:color="auto"/>
      </w:divBdr>
    </w:div>
    <w:div w:id="2140295851">
      <w:bodyDiv w:val="1"/>
      <w:marLeft w:val="0"/>
      <w:marRight w:val="0"/>
      <w:marTop w:val="0"/>
      <w:marBottom w:val="0"/>
      <w:divBdr>
        <w:top w:val="none" w:sz="0" w:space="0" w:color="auto"/>
        <w:left w:val="none" w:sz="0" w:space="0" w:color="auto"/>
        <w:bottom w:val="none" w:sz="0" w:space="0" w:color="auto"/>
        <w:right w:val="none" w:sz="0" w:space="0" w:color="auto"/>
      </w:divBdr>
    </w:div>
    <w:div w:id="2141264058">
      <w:bodyDiv w:val="1"/>
      <w:marLeft w:val="0"/>
      <w:marRight w:val="0"/>
      <w:marTop w:val="0"/>
      <w:marBottom w:val="0"/>
      <w:divBdr>
        <w:top w:val="none" w:sz="0" w:space="0" w:color="auto"/>
        <w:left w:val="none" w:sz="0" w:space="0" w:color="auto"/>
        <w:bottom w:val="none" w:sz="0" w:space="0" w:color="auto"/>
        <w:right w:val="none" w:sz="0" w:space="0" w:color="auto"/>
      </w:divBdr>
    </w:div>
    <w:div w:id="21434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66BB6-6B6B-44BA-9F3D-52BFBABB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7527</Words>
  <Characters>42904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Nobel</dc:creator>
  <cp:keywords/>
  <dc:description/>
  <cp:lastModifiedBy>santhosh sunnapu</cp:lastModifiedBy>
  <cp:revision>2</cp:revision>
  <cp:lastPrinted>2025-05-11T09:33:00Z</cp:lastPrinted>
  <dcterms:created xsi:type="dcterms:W3CDTF">2025-05-12T07:08:00Z</dcterms:created>
  <dcterms:modified xsi:type="dcterms:W3CDTF">2025-05-12T07:08:00Z</dcterms:modified>
</cp:coreProperties>
</file>